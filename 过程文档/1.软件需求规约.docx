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4807"/>
      <w:r>
        <w:rPr>
          <w:sz w:val="18"/>
        </w:rPr>
        <mc:AlternateContent>
          <mc:Choice Requires="wps">
            <w:drawing>
              <wp:anchor distT="0" distB="0" distL="114300" distR="114300" simplePos="0" relativeHeight="251660288" behindDoc="0" locked="0" layoutInCell="1" allowOverlap="1">
                <wp:simplePos x="0" y="0"/>
                <wp:positionH relativeFrom="column">
                  <wp:posOffset>1723390</wp:posOffset>
                </wp:positionH>
                <wp:positionV relativeFrom="paragraph">
                  <wp:posOffset>-1509395</wp:posOffset>
                </wp:positionV>
                <wp:extent cx="2664460" cy="551180"/>
                <wp:effectExtent l="0" t="0" r="0" b="0"/>
                <wp:wrapNone/>
                <wp:docPr id="17" name="文本框 17"/>
                <wp:cNvGraphicFramePr/>
                <a:graphic xmlns:a="http://schemas.openxmlformats.org/drawingml/2006/main">
                  <a:graphicData uri="http://schemas.microsoft.com/office/word/2010/wordprocessingShape">
                    <wps:wsp>
                      <wps:cNvSpPr txBox="1"/>
                      <wps:spPr>
                        <a:xfrm rot="18900000">
                          <a:off x="0" y="0"/>
                          <a:ext cx="2664460" cy="551180"/>
                        </a:xfrm>
                        <a:prstGeom prst="rect">
                          <a:avLst/>
                        </a:prstGeom>
                        <a:noFill/>
                        <a:ln w="6350">
                          <a:noFill/>
                        </a:ln>
                        <a:effectLst/>
                      </wps:spPr>
                      <wps:txbx>
                        <w:txbxContent>
                          <w:p>
                            <w:pPr>
                              <w:jc w:val="right"/>
                              <w:rPr>
                                <w:rFonts w:hint="default" w:ascii="微软雅黑" w:hAnsi="微软雅黑" w:eastAsia="微软雅黑" w:cs="微软雅黑"/>
                                <w:b w:val="0"/>
                                <w:bCs w:val="0"/>
                                <w:color w:val="FFFFFF" w:themeColor="background1"/>
                                <w:sz w:val="60"/>
                                <w:szCs w:val="60"/>
                                <w:lang w:val="en-US" w:eastAsia="zh-CN"/>
                                <w14:textFill>
                                  <w14:solidFill>
                                    <w14:schemeClr w14:val="bg1"/>
                                  </w14:solidFill>
                                </w14:textFill>
                              </w:rPr>
                            </w:pP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135.7pt;margin-top:-118.85pt;height:43.4pt;width:209.8pt;rotation:-2949120f;z-index:251660288;mso-width-relative:page;mso-height-relative:page;" filled="f" stroked="f" coordsize="21600,21600" o:gfxdata="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l5Q29wAAAANAQAADwAAAAAAAAAB&#10;ACAAAAAiAAAAZHJzL2Rvd25yZXYueG1sUEsBAhQAFAAAAAgAh07iQHp1SAhFAgAAhQQAAA4AAAAA&#10;AAAAAQAgAAAAKwEAAGRycy9lMm9Eb2MueG1sUEsFBgAAAAAGAAYAWQEAAOIFAAAAAA==&#10;">
                <v:fill on="f" focussize="0,0"/>
                <v:stroke on="f" weight="0.5pt"/>
                <v:imagedata o:title=""/>
                <o:lock v:ext="edit" aspectratio="f"/>
                <v:textbox inset="2mm,2mm,2mm,2mm">
                  <w:txbxContent>
                    <w:p>
                      <w:pPr>
                        <w:jc w:val="right"/>
                        <w:rPr>
                          <w:rFonts w:hint="default" w:ascii="微软雅黑" w:hAnsi="微软雅黑" w:eastAsia="微软雅黑" w:cs="微软雅黑"/>
                          <w:b w:val="0"/>
                          <w:bCs w:val="0"/>
                          <w:color w:val="FFFFFF" w:themeColor="background1"/>
                          <w:sz w:val="60"/>
                          <w:szCs w:val="60"/>
                          <w:lang w:val="en-US" w:eastAsia="zh-CN"/>
                          <w14:textFill>
                            <w14:solidFill>
                              <w14:schemeClr w14:val="bg1"/>
                            </w14:solidFill>
                          </w14:textFill>
                        </w:rPr>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-602615</wp:posOffset>
                </wp:positionH>
                <wp:positionV relativeFrom="paragraph">
                  <wp:posOffset>-596265</wp:posOffset>
                </wp:positionV>
                <wp:extent cx="6480175" cy="125984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480175" cy="1259840"/>
                        </a:xfrm>
                        <a:prstGeom prst="rect">
                          <a:avLst/>
                        </a:prstGeom>
                        <a:noFill/>
                        <a:ln w="6350">
                          <a:noFill/>
                        </a:ln>
                        <a:effectLst/>
                      </wps:spPr>
                      <wps:txbx>
                        <w:txbxContent>
                          <w:p>
                            <w:pPr>
                              <w:spacing w:line="240" w:lineRule="auto"/>
                              <w:jc w:val="right"/>
                              <w:rPr>
                                <w:rFonts w:hint="default" w:ascii="微软雅黑" w:hAnsi="微软雅黑" w:eastAsia="微软雅黑" w:cs="微软雅黑"/>
                                <w:b/>
                                <w:bCs/>
                                <w:color w:val="262626"/>
                                <w:sz w:val="44"/>
                                <w:szCs w:val="44"/>
                                <w:lang w:val="en-US" w:eastAsia="zh-CN"/>
                              </w:rPr>
                            </w:pP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46.95pt;height:99.2pt;width:510.25pt;z-index:251661312;mso-width-relative:page;mso-height-relative:page;" filled="f" stroked="f" coordsize="21600,21600" o:gfxdata="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yydW2AAAAAsBAAAPAAAAAAAAAAEAIAAAACIAAABk&#10;cnMvZG93bnJldi54bWxQSwECFAAUAAAACACHTuJAtjTFzD8CAAB3BAAADgAAAAAAAAABACAAAAAn&#10;AQAAZHJzL2Uyb0RvYy54bWxQSwUGAAAAAAYABgBZAQAA2AUAAAAA&#10;">
                <v:fill on="f" focussize="0,0"/>
                <v:stroke on="f" weight="0.5pt"/>
                <v:imagedata o:title=""/>
                <o:lock v:ext="edit" aspectratio="f"/>
                <v:textbox inset="2mm,2mm,2mm,2mm">
                  <w:txbxContent>
                    <w:p>
                      <w:pPr>
                        <w:spacing w:line="240" w:lineRule="auto"/>
                        <w:jc w:val="right"/>
                        <w:rPr>
                          <w:rFonts w:hint="default" w:ascii="微软雅黑" w:hAnsi="微软雅黑" w:eastAsia="微软雅黑" w:cs="微软雅黑"/>
                          <w:b/>
                          <w:bCs/>
                          <w:color w:val="262626"/>
                          <w:sz w:val="44"/>
                          <w:szCs w:val="44"/>
                          <w:lang w:val="en-US" w:eastAsia="zh-CN"/>
                        </w:rPr>
                      </w:pPr>
                    </w:p>
                  </w:txbxContent>
                </v:textbox>
              </v:shape>
            </w:pict>
          </mc:Fallback>
        </mc:AlternateContent>
      </w:r>
    </w:p>
    <w:tbl>
      <w:tblPr>
        <w:tblStyle w:val="18"/>
        <w:tblW w:w="0" w:type="auto"/>
        <w:tblInd w:w="0" w:type="dxa"/>
        <w:tblLayout w:type="fixed"/>
        <w:tblCellMar>
          <w:top w:w="0" w:type="dxa"/>
          <w:left w:w="108" w:type="dxa"/>
          <w:bottom w:w="0" w:type="dxa"/>
          <w:right w:w="108" w:type="dxa"/>
        </w:tblCellMar>
      </w:tblPr>
      <w:tblGrid>
        <w:gridCol w:w="1960"/>
        <w:gridCol w:w="7148"/>
      </w:tblGrid>
      <w:tr>
        <w:tblPrEx>
          <w:tblCellMar>
            <w:top w:w="0" w:type="dxa"/>
            <w:left w:w="108" w:type="dxa"/>
            <w:bottom w:w="0" w:type="dxa"/>
            <w:right w:w="108" w:type="dxa"/>
          </w:tblCellMar>
        </w:tblPrEx>
        <w:trPr>
          <w:trHeight w:val="2700" w:hRule="atLeast"/>
        </w:trPr>
        <w:tc>
          <w:tcPr>
            <w:tcW w:w="1960" w:type="dxa"/>
            <w:shd w:val="clear" w:color="auto" w:fill="CCCCCC"/>
            <w:noWrap w:val="0"/>
            <w:vAlign w:val="top"/>
          </w:tcPr>
          <w:p>
            <w:pPr>
              <w:ind w:right="100"/>
              <w:rPr>
                <w:rFonts w:hint="eastAsia"/>
                <w:b/>
              </w:rPr>
            </w:pPr>
          </w:p>
        </w:tc>
        <w:tc>
          <w:tcPr>
            <w:tcW w:w="7148" w:type="dxa"/>
            <w:noWrap w:val="0"/>
            <w:vAlign w:val="top"/>
          </w:tcPr>
          <w:tbl>
            <w:tblPr>
              <w:tblStyle w:val="18"/>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noWrap w:val="0"/>
                  <w:vAlign w:val="top"/>
                </w:tcPr>
                <w:p>
                  <w:pPr>
                    <w:jc w:val="distribute"/>
                    <w:rPr>
                      <w:rFonts w:hint="eastAsia"/>
                      <w:b/>
                    </w:rPr>
                  </w:pPr>
                  <w:r>
                    <w:rPr>
                      <w:rFonts w:hint="eastAsia"/>
                      <w:b/>
                    </w:rPr>
                    <w:t>卷    号</w:t>
                  </w:r>
                </w:p>
              </w:tc>
              <w:tc>
                <w:tcPr>
                  <w:tcW w:w="1980"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435" w:type="dxa"/>
                  <w:noWrap w:val="0"/>
                  <w:vAlign w:val="top"/>
                </w:tcPr>
                <w:p>
                  <w:pPr>
                    <w:jc w:val="distribute"/>
                    <w:rPr>
                      <w:b/>
                    </w:rPr>
                  </w:pPr>
                  <w:r>
                    <w:rPr>
                      <w:rFonts w:hint="eastAsia"/>
                      <w:b/>
                    </w:rPr>
                    <w:t>卷内编号</w:t>
                  </w:r>
                </w:p>
              </w:tc>
              <w:tc>
                <w:tcPr>
                  <w:tcW w:w="1980"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noWrap w:val="0"/>
                  <w:vAlign w:val="top"/>
                </w:tcPr>
                <w:p>
                  <w:pPr>
                    <w:jc w:val="distribute"/>
                    <w:rPr>
                      <w:rFonts w:hint="eastAsia"/>
                      <w:b/>
                    </w:rPr>
                  </w:pPr>
                  <w:r>
                    <w:rPr>
                      <w:rFonts w:hint="eastAsia"/>
                      <w:b/>
                    </w:rPr>
                    <w:t>密    级</w:t>
                  </w:r>
                </w:p>
              </w:tc>
              <w:tc>
                <w:tcPr>
                  <w:tcW w:w="1980" w:type="dxa"/>
                  <w:noWrap w:val="0"/>
                  <w:vAlign w:val="top"/>
                </w:tcPr>
                <w:p>
                  <w:pPr>
                    <w:rPr>
                      <w:b/>
                    </w:rPr>
                  </w:pPr>
                </w:p>
              </w:tc>
            </w:tr>
          </w:tbl>
          <w:p>
            <w:pPr>
              <w:ind w:right="100"/>
              <w:jc w:val="right"/>
              <w:rPr>
                <w:rFonts w:hint="eastAsia"/>
                <w:b/>
              </w:rPr>
            </w:pPr>
          </w:p>
          <w:p>
            <w:pPr>
              <w:ind w:right="100"/>
              <w:jc w:val="right"/>
              <w:rPr>
                <w:rFonts w:hint="eastAsia"/>
                <w:b/>
              </w:rPr>
            </w:pPr>
          </w:p>
          <w:p>
            <w:pPr>
              <w:ind w:right="100"/>
              <w:jc w:val="right"/>
              <w:rPr>
                <w:rFonts w:hint="eastAsia"/>
                <w:b/>
              </w:rPr>
            </w:pPr>
          </w:p>
          <w:p>
            <w:pPr>
              <w:ind w:right="100"/>
              <w:rPr>
                <w:rFonts w:hint="eastAsia"/>
                <w:b/>
              </w:rPr>
            </w:pPr>
          </w:p>
          <w:p>
            <w:pPr>
              <w:pStyle w:val="17"/>
              <w:rPr>
                <w:rFonts w:hint="eastAsia"/>
                <w:sz w:val="24"/>
              </w:rPr>
            </w:pPr>
          </w:p>
          <w:p>
            <w:pPr>
              <w:pStyle w:val="17"/>
              <w:rPr>
                <w:rFonts w:hint="eastAsia" w:eastAsia="宋体"/>
                <w:sz w:val="44"/>
                <w:lang w:eastAsia="zh-CN"/>
              </w:rPr>
            </w:pPr>
            <w:r>
              <w:rPr>
                <w:rFonts w:hint="eastAsia"/>
                <w:sz w:val="52"/>
                <w:szCs w:val="52"/>
              </w:rPr>
              <w:t>智慧高校大数据平台</w:t>
            </w:r>
          </w:p>
        </w:tc>
      </w:tr>
      <w:tr>
        <w:tblPrEx>
          <w:tblCellMar>
            <w:top w:w="0" w:type="dxa"/>
            <w:left w:w="108" w:type="dxa"/>
            <w:bottom w:w="0" w:type="dxa"/>
            <w:right w:w="108" w:type="dxa"/>
          </w:tblCellMar>
        </w:tblPrEx>
        <w:trPr>
          <w:cantSplit/>
          <w:trHeight w:val="7208" w:hRule="atLeast"/>
        </w:trPr>
        <w:tc>
          <w:tcPr>
            <w:tcW w:w="1960" w:type="dxa"/>
            <w:shd w:val="clear" w:color="auto" w:fill="CCCCCC"/>
            <w:noWrap w:val="0"/>
            <w:vAlign w:val="bottom"/>
          </w:tcPr>
          <w:p>
            <w:pPr>
              <w:ind w:left="684" w:hanging="718" w:hangingChars="342"/>
              <w:rPr>
                <w:rFonts w:hint="eastAsia" w:ascii="宋体" w:hAnsi="宋体"/>
              </w:rPr>
            </w:pPr>
          </w:p>
          <w:p>
            <w:pPr>
              <w:ind w:left="684" w:hanging="718" w:hangingChars="342"/>
              <w:rPr>
                <w:rFonts w:hint="eastAsia" w:ascii="宋体" w:hAnsi="宋体"/>
                <w:u w:val="single"/>
              </w:rPr>
            </w:pPr>
          </w:p>
          <w:p>
            <w:pPr>
              <w:rPr>
                <w:rFonts w:hint="eastAsia" w:ascii="宋体" w:hAnsi="宋体"/>
              </w:rPr>
            </w:pPr>
            <w:r>
              <w:rPr>
                <w:sz w:val="18"/>
              </w:rPr>
              <mc:AlternateContent>
                <mc:Choice Requires="wps">
                  <w:drawing>
                    <wp:anchor distT="0" distB="0" distL="114300" distR="114300" simplePos="0" relativeHeight="251662336" behindDoc="0" locked="0" layoutInCell="1" allowOverlap="1">
                      <wp:simplePos x="0" y="0"/>
                      <wp:positionH relativeFrom="column">
                        <wp:posOffset>-602615</wp:posOffset>
                      </wp:positionH>
                      <wp:positionV relativeFrom="paragraph">
                        <wp:posOffset>3413760</wp:posOffset>
                      </wp:positionV>
                      <wp:extent cx="365125" cy="119697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65125" cy="1196975"/>
                              </a:xfrm>
                              <a:prstGeom prst="rect">
                                <a:avLst/>
                              </a:prstGeom>
                              <a:noFill/>
                              <a:ln w="6350">
                                <a:noFill/>
                              </a:ln>
                              <a:effectLst/>
                            </wps:spPr>
                            <wps:txbx>
                              <w:txbxContent>
                                <w:p>
                                  <w:pPr>
                                    <w:jc w:val="both"/>
                                    <w:rPr>
                                      <w:rFonts w:hint="default" w:ascii="微软雅黑" w:hAnsi="微软雅黑" w:eastAsia="微软雅黑" w:cs="微软雅黑"/>
                                      <w:b/>
                                      <w:bCs/>
                                      <w:color w:val="78BF30"/>
                                      <w:sz w:val="160"/>
                                      <w:szCs w:val="16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45pt;margin-top:268.8pt;height:94.25pt;width:28.75pt;z-index:251662336;mso-width-relative:page;mso-height-relative:page;" filled="f" stroked="f" coordsize="21600,21600" o:gfxdata="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mEOc3dAAAACwEAAA8AAAAAAAAAAQAg&#10;AAAAIgAAAGRycy9kb3ducmV2LnhtbFBLAQIUABQAAAAIAIdO4kAACkhyQgIAAHYEAAAOAAAAAAAA&#10;AAEAIAAAACwBAABkcnMvZTJvRG9jLnhtbFBLBQYAAAAABgAGAFkBAADgBQAAAAA=&#10;">
                      <v:fill on="f" focussize="0,0"/>
                      <v:stroke on="f" weight="0.5pt"/>
                      <v:imagedata o:title=""/>
                      <o:lock v:ext="edit" aspectratio="f"/>
                      <v:textbox>
                        <w:txbxContent>
                          <w:p>
                            <w:pPr>
                              <w:jc w:val="both"/>
                              <w:rPr>
                                <w:rFonts w:hint="default" w:ascii="微软雅黑" w:hAnsi="微软雅黑" w:eastAsia="微软雅黑" w:cs="微软雅黑"/>
                                <w:b/>
                                <w:bCs/>
                                <w:color w:val="78BF30"/>
                                <w:sz w:val="160"/>
                                <w:szCs w:val="160"/>
                                <w:lang w:val="en-US" w:eastAsia="zh-CN"/>
                              </w:rPr>
                            </w:pPr>
                          </w:p>
                        </w:txbxContent>
                      </v:textbox>
                    </v:shape>
                  </w:pict>
                </mc:Fallback>
              </mc:AlternateContent>
            </w:r>
          </w:p>
        </w:tc>
        <w:tc>
          <w:tcPr>
            <w:tcW w:w="7148" w:type="dxa"/>
            <w:noWrap w:val="0"/>
            <w:vAlign w:val="top"/>
          </w:tcPr>
          <w:p>
            <w:pPr>
              <w:pStyle w:val="10"/>
              <w:ind w:left="0" w:leftChars="0" w:firstLine="0" w:firstLineChars="0"/>
              <w:rPr>
                <w:rFonts w:hint="eastAsia"/>
                <w:sz w:val="10"/>
              </w:rPr>
            </w:pPr>
          </w:p>
          <w:p>
            <w:pPr>
              <w:pStyle w:val="17"/>
              <w:rPr>
                <w:rFonts w:hint="eastAsia"/>
                <w:sz w:val="52"/>
              </w:rPr>
            </w:pPr>
            <w:ins w:id="0" w:author="henry xiao" w:date="2002-07-24T15:05:00Z">
              <w:r>
                <w:rPr>
                  <w:sz w:val="52"/>
                </w:rPr>
                <w:fldChar w:fldCharType="begin"/>
              </w:r>
            </w:ins>
            <w:ins w:id="1" w:author="henry xiao" w:date="2002-07-24T15:05:00Z">
              <w:r>
                <w:rPr>
                  <w:sz w:val="52"/>
                </w:rPr>
                <w:instrText xml:space="preserve"> TITLE  \* MERGEFORMAT </w:instrText>
              </w:r>
            </w:ins>
            <w:r>
              <w:rPr>
                <w:sz w:val="52"/>
              </w:rPr>
              <w:fldChar w:fldCharType="separate"/>
            </w:r>
            <w:r>
              <w:rPr>
                <w:rFonts w:hint="eastAsia"/>
                <w:sz w:val="52"/>
              </w:rPr>
              <w:t>需求规约</w:t>
            </w:r>
            <w:ins w:id="2" w:author="henry xiao" w:date="2002-07-24T15:05:00Z">
              <w:r>
                <w:rPr>
                  <w:sz w:val="52"/>
                </w:rPr>
                <w:fldChar w:fldCharType="end"/>
              </w:r>
            </w:ins>
          </w:p>
          <w:p>
            <w:pPr>
              <w:pStyle w:val="17"/>
              <w:rPr>
                <w:rFonts w:hint="eastAsia"/>
                <w:sz w:val="24"/>
              </w:rPr>
            </w:pPr>
            <w:r>
              <w:rPr>
                <w:sz w:val="18"/>
              </w:rPr>
              <mc:AlternateContent>
                <mc:Choice Requires="wps">
                  <w:drawing>
                    <wp:anchor distT="0" distB="0" distL="114300" distR="114300" simplePos="0" relativeHeight="251659264" behindDoc="0" locked="0" layoutInCell="1" allowOverlap="1">
                      <wp:simplePos x="0" y="0"/>
                      <wp:positionH relativeFrom="column">
                        <wp:posOffset>4051300</wp:posOffset>
                      </wp:positionH>
                      <wp:positionV relativeFrom="paragraph">
                        <wp:posOffset>26670</wp:posOffset>
                      </wp:positionV>
                      <wp:extent cx="1242695" cy="46101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242695" cy="461010"/>
                              </a:xfrm>
                              <a:prstGeom prst="rect">
                                <a:avLst/>
                              </a:prstGeom>
                              <a:noFill/>
                              <a:ln w="6350">
                                <a:noFill/>
                              </a:ln>
                              <a:effectLst/>
                            </wps:spPr>
                            <wps:txbx>
                              <w:txbxContent>
                                <w:p>
                                  <w:pPr>
                                    <w:jc w:val="right"/>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pt;margin-top:2.1pt;height:36.3pt;width:97.85pt;z-index:251659264;mso-width-relative:page;mso-height-relative:page;" filled="f" stroked="f" coordsize="21600,21600" o:gfxdata="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UW1dNoAAAAIAQAADwAAAAAAAAABACAAAAAi&#10;AAAAZHJzL2Rvd25yZXYueG1sUEsBAhQAFAAAAAgAh07iQCPp8kBBAgAAdgQAAA4AAAAAAAAAAQAg&#10;AAAAKQEAAGRycy9lMm9Eb2MueG1sUEsFBgAAAAAGAAYAWQEAANwFAAAAAA==&#10;">
                      <v:fill on="f" focussize="0,0"/>
                      <v:stroke on="f" weight="0.5pt"/>
                      <v:imagedata o:title=""/>
                      <o:lock v:ext="edit" aspectratio="f"/>
                      <v:textbox>
                        <w:txbxContent>
                          <w:p>
                            <w:pPr>
                              <w:jc w:val="right"/>
                              <w:rPr>
                                <w:rFonts w:hint="default"/>
                                <w:color w:val="FFFFFF" w:themeColor="background1"/>
                                <w:lang w:val="en-US" w:eastAsia="zh-CN"/>
                                <w14:textFill>
                                  <w14:solidFill>
                                    <w14:schemeClr w14:val="bg1"/>
                                  </w14:solidFill>
                                </w14:textFill>
                              </w:rPr>
                            </w:pPr>
                          </w:p>
                        </w:txbxContent>
                      </v:textbox>
                    </v:shape>
                  </w:pict>
                </mc:Fallback>
              </mc:AlternateContent>
            </w:r>
            <w:r>
              <w:rPr>
                <w:rFonts w:hint="eastAsia"/>
                <w:sz w:val="24"/>
              </w:rPr>
              <w:t>Version</w:t>
            </w:r>
            <w:r>
              <w:rPr>
                <w:sz w:val="24"/>
              </w:rPr>
              <w:t xml:space="preserve">: </w:t>
            </w:r>
            <w:r>
              <w:rPr>
                <w:rFonts w:hint="eastAsia"/>
                <w:sz w:val="24"/>
              </w:rPr>
              <w:t>2.0</w:t>
            </w:r>
          </w:p>
          <w:p>
            <w:pPr>
              <w:jc w:val="center"/>
              <w:rPr>
                <w:rFonts w:hint="eastAsia"/>
                <w:sz w:val="28"/>
              </w:rPr>
            </w:pPr>
          </w:p>
          <w:p>
            <w:pPr>
              <w:jc w:val="center"/>
              <w:rPr>
                <w:rFonts w:hint="eastAsia"/>
                <w:sz w:val="28"/>
              </w:rPr>
            </w:pPr>
          </w:p>
          <w:p>
            <w:pPr>
              <w:ind w:firstLine="600" w:firstLineChars="200"/>
              <w:outlineLvl w:val="0"/>
              <w:rPr>
                <w:rFonts w:hint="eastAsia" w:ascii="楷体_GB2312" w:eastAsia="楷体_GB2312"/>
                <w:sz w:val="30"/>
              </w:rPr>
            </w:pPr>
            <w:r>
              <w:rPr>
                <w:rFonts w:hint="eastAsia" w:ascii="楷体_GB2312" w:eastAsia="楷体_GB2312"/>
                <w:sz w:val="30"/>
              </w:rPr>
              <w:t xml:space="preserve">项目承担部门：  </w:t>
            </w:r>
            <w:r>
              <w:rPr>
                <w:rFonts w:hint="eastAsia" w:hAnsi="宋体"/>
                <w:sz w:val="30"/>
                <w:szCs w:val="30"/>
              </w:rPr>
              <w:t xml:space="preserve"> </w:t>
            </w:r>
            <w:r>
              <w:rPr>
                <w:rFonts w:hint="eastAsia" w:ascii="楷体" w:hAnsi="楷体" w:eastAsia="楷体" w:cs="楷体"/>
                <w:sz w:val="30"/>
                <w:szCs w:val="30"/>
              </w:rPr>
              <w:t>四川大学软件学院项目</w:t>
            </w:r>
            <w:r>
              <w:rPr>
                <w:rFonts w:hint="eastAsia" w:ascii="楷体" w:hAnsi="楷体" w:eastAsia="楷体" w:cs="楷体"/>
                <w:sz w:val="30"/>
                <w:szCs w:val="30"/>
                <w:lang w:val="en-US" w:eastAsia="zh-CN"/>
              </w:rPr>
              <w:t>11</w:t>
            </w:r>
            <w:bookmarkStart w:id="20" w:name="_GoBack"/>
            <w:bookmarkEnd w:id="20"/>
            <w:r>
              <w:rPr>
                <w:rFonts w:hint="eastAsia" w:ascii="楷体" w:hAnsi="楷体" w:eastAsia="楷体" w:cs="楷体"/>
                <w:sz w:val="30"/>
                <w:szCs w:val="30"/>
              </w:rPr>
              <w:t>组</w:t>
            </w:r>
          </w:p>
          <w:p>
            <w:pPr>
              <w:ind w:firstLine="600" w:firstLineChars="200"/>
              <w:outlineLvl w:val="0"/>
              <w:rPr>
                <w:rFonts w:hint="eastAsia" w:ascii="楷体_GB2312" w:eastAsia="楷体_GB2312"/>
                <w:sz w:val="30"/>
              </w:rPr>
            </w:pPr>
          </w:p>
          <w:p>
            <w:pPr>
              <w:ind w:firstLine="600" w:firstLineChars="200"/>
              <w:outlineLvl w:val="0"/>
              <w:rPr>
                <w:sz w:val="30"/>
              </w:rPr>
            </w:pPr>
            <w:r>
              <w:rPr>
                <w:rFonts w:hint="eastAsia" w:ascii="楷体_GB2312" w:eastAsia="楷体_GB2312"/>
                <w:sz w:val="30"/>
              </w:rPr>
              <w:t>撰</w:t>
            </w:r>
            <w:r>
              <w:rPr>
                <w:rFonts w:ascii="楷体_GB2312" w:eastAsia="楷体_GB2312"/>
                <w:sz w:val="30"/>
              </w:rPr>
              <w:t xml:space="preserve">  </w:t>
            </w:r>
            <w:r>
              <w:rPr>
                <w:rFonts w:hint="eastAsia" w:ascii="楷体_GB2312" w:eastAsia="楷体_GB2312"/>
                <w:sz w:val="30"/>
              </w:rPr>
              <w:t>写</w:t>
            </w:r>
            <w:r>
              <w:rPr>
                <w:rFonts w:ascii="楷体_GB2312" w:eastAsia="楷体_GB2312"/>
                <w:sz w:val="30"/>
              </w:rPr>
              <w:t xml:space="preserve">  </w:t>
            </w:r>
            <w:r>
              <w:rPr>
                <w:rFonts w:hint="eastAsia" w:ascii="楷体_GB2312" w:eastAsia="楷体_GB2312"/>
                <w:sz w:val="30"/>
              </w:rPr>
              <w:t>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lang w:val="en-US" w:eastAsia="zh-CN"/>
              </w:rPr>
              <w:t>龙小毅</w:t>
            </w:r>
            <w:r>
              <w:rPr>
                <w:rFonts w:hint="eastAsia" w:ascii="楷体_GB2312" w:eastAsia="楷体_GB2312"/>
                <w:sz w:val="30"/>
              </w:rPr>
              <w:t xml:space="preserve">   </w:t>
            </w:r>
          </w:p>
          <w:p>
            <w:pPr>
              <w:tabs>
                <w:tab w:val="left" w:pos="3780"/>
                <w:tab w:val="left" w:pos="4200"/>
              </w:tabs>
              <w:ind w:firstLine="600" w:firstLineChars="200"/>
              <w:rPr>
                <w:rFonts w:hint="eastAsia" w:ascii="楷体_GB2312" w:eastAsia="楷体_GB2312"/>
                <w:sz w:val="30"/>
              </w:rPr>
            </w:pPr>
          </w:p>
          <w:p>
            <w:pPr>
              <w:tabs>
                <w:tab w:val="left" w:pos="3780"/>
                <w:tab w:val="left" w:pos="4200"/>
              </w:tabs>
              <w:ind w:firstLine="600" w:firstLineChars="200"/>
              <w:rPr>
                <w:rFonts w:hint="eastAsia"/>
                <w:sz w:val="30"/>
              </w:rPr>
            </w:pPr>
            <w:r>
              <w:rPr>
                <w:rFonts w:hint="eastAsia" w:ascii="楷体_GB2312" w:eastAsia="楷体_GB2312"/>
                <w:sz w:val="30"/>
              </w:rPr>
              <w:t>完</w:t>
            </w:r>
            <w:r>
              <w:rPr>
                <w:rFonts w:ascii="楷体_GB2312" w:eastAsia="楷体_GB2312"/>
                <w:sz w:val="30"/>
              </w:rPr>
              <w:t xml:space="preserve"> </w:t>
            </w:r>
            <w:r>
              <w:rPr>
                <w:rFonts w:hint="eastAsia" w:ascii="楷体_GB2312" w:eastAsia="楷体_GB2312"/>
                <w:sz w:val="30"/>
              </w:rPr>
              <w:t xml:space="preserve">  成   日</w:t>
            </w:r>
            <w:r>
              <w:rPr>
                <w:rFonts w:ascii="楷体_GB2312" w:eastAsia="楷体_GB2312"/>
                <w:sz w:val="30"/>
              </w:rPr>
              <w:t xml:space="preserve"> </w:t>
            </w:r>
            <w:r>
              <w:rPr>
                <w:rFonts w:hint="eastAsia" w:ascii="楷体_GB2312" w:eastAsia="楷体_GB2312"/>
                <w:sz w:val="30"/>
              </w:rPr>
              <w:t xml:space="preserve">  期：    </w:t>
            </w:r>
            <w:r>
              <w:rPr>
                <w:rFonts w:hint="eastAsia" w:ascii="楷体_GB2312" w:eastAsia="楷体_GB2312"/>
                <w:sz w:val="30"/>
                <w:lang w:eastAsia="zh-CN"/>
              </w:rPr>
              <w:t>202</w:t>
            </w:r>
            <w:r>
              <w:rPr>
                <w:rFonts w:hint="eastAsia" w:ascii="楷体_GB2312" w:eastAsia="楷体_GB2312"/>
                <w:sz w:val="30"/>
                <w:lang w:val="en-US" w:eastAsia="zh-CN"/>
              </w:rPr>
              <w:t>3-7-14</w:t>
            </w:r>
            <w:r>
              <w:rPr>
                <w:rFonts w:hint="eastAsia" w:ascii="楷体_GB2312" w:eastAsia="楷体_GB2312"/>
                <w:sz w:val="30"/>
              </w:rPr>
              <w:t xml:space="preserve">   </w:t>
            </w:r>
          </w:p>
          <w:p>
            <w:pPr>
              <w:ind w:firstLine="600" w:firstLineChars="200"/>
              <w:rPr>
                <w:rFonts w:hint="eastAsia" w:ascii="楷体_GB2312" w:eastAsia="楷体_GB2312"/>
                <w:sz w:val="30"/>
              </w:rPr>
            </w:pPr>
          </w:p>
          <w:p>
            <w:pPr>
              <w:ind w:firstLine="600" w:firstLineChars="200"/>
              <w:rPr>
                <w:rFonts w:hint="eastAsia" w:ascii="楷体_GB2312" w:eastAsia="楷体_GB2312"/>
              </w:rPr>
            </w:pPr>
            <w:r>
              <w:rPr>
                <w:rFonts w:hint="eastAsia" w:ascii="楷体_GB2312" w:eastAsia="楷体_GB2312"/>
                <w:sz w:val="30"/>
              </w:rPr>
              <w:t xml:space="preserve">本文档 使 用部门： </w:t>
            </w:r>
            <w:r>
              <w:rPr>
                <w:rFonts w:hint="eastAsia" w:ascii="楷体_GB2312" w:eastAsia="楷体_GB2312"/>
              </w:rPr>
              <w:t xml:space="preserve">■主管领导   </w:t>
            </w:r>
            <w:r>
              <w:rPr>
                <w:rFonts w:ascii="楷体_GB2312" w:eastAsia="楷体_GB2312"/>
              </w:rPr>
              <w:t xml:space="preserve">  </w:t>
            </w:r>
            <w:r>
              <w:rPr>
                <w:rFonts w:hint="eastAsia" w:ascii="楷体_GB2312" w:eastAsia="楷体_GB2312"/>
              </w:rPr>
              <w:t xml:space="preserve">■项目组 </w:t>
            </w:r>
          </w:p>
          <w:p>
            <w:pPr>
              <w:ind w:left="630" w:leftChars="300" w:firstLine="2100" w:firstLineChars="1000"/>
              <w:rPr>
                <w:u w:val="single"/>
              </w:rPr>
            </w:pPr>
            <w:r>
              <w:rPr>
                <w:rFonts w:hint="eastAsia" w:ascii="楷体_GB2312" w:eastAsia="楷体_GB2312"/>
              </w:rPr>
              <w:t xml:space="preserve">■客户（市场）  ■维护人员  ■用户  </w:t>
            </w:r>
          </w:p>
          <w:p>
            <w:pPr>
              <w:ind w:firstLine="600" w:firstLineChars="200"/>
              <w:outlineLvl w:val="0"/>
              <w:rPr>
                <w:rFonts w:hint="eastAsia" w:ascii="楷体_GB2312" w:eastAsia="楷体_GB2312"/>
                <w:sz w:val="30"/>
              </w:rPr>
            </w:pPr>
          </w:p>
          <w:p>
            <w:pPr>
              <w:ind w:firstLine="600" w:firstLineChars="200"/>
              <w:outlineLvl w:val="0"/>
              <w:rPr>
                <w:sz w:val="30"/>
              </w:rPr>
            </w:pPr>
            <w:r>
              <w:rPr>
                <w:rFonts w:hint="eastAsia" w:ascii="楷体_GB2312" w:eastAsia="楷体_GB2312"/>
                <w:sz w:val="30"/>
              </w:rPr>
              <w:t>评审负责人</w:t>
            </w:r>
            <w:r>
              <w:rPr>
                <w:rFonts w:hint="eastAsia" w:ascii="楷体_GB2312" w:eastAsia="楷体_GB2312"/>
                <w:sz w:val="28"/>
              </w:rPr>
              <w:t>（签名）</w:t>
            </w:r>
            <w:r>
              <w:rPr>
                <w:rFonts w:hint="eastAsia" w:ascii="楷体_GB2312" w:eastAsia="楷体_GB2312"/>
                <w:sz w:val="30"/>
              </w:rPr>
              <w:t xml:space="preserve">：      </w:t>
            </w:r>
            <w:r>
              <w:rPr>
                <w:rFonts w:hint="eastAsia" w:ascii="楷体_GB2312" w:eastAsia="楷体_GB2312"/>
                <w:sz w:val="30"/>
                <w:lang w:val="en-US" w:eastAsia="zh-CN"/>
              </w:rPr>
              <w:t>龙小毅</w:t>
            </w:r>
            <w:r>
              <w:rPr>
                <w:rFonts w:hint="eastAsia" w:ascii="楷体_GB2312" w:eastAsia="楷体_GB2312"/>
                <w:sz w:val="30"/>
              </w:rPr>
              <w:t xml:space="preserve">     </w:t>
            </w:r>
          </w:p>
          <w:p>
            <w:pPr>
              <w:tabs>
                <w:tab w:val="left" w:pos="1655"/>
                <w:tab w:val="center" w:pos="3672"/>
              </w:tabs>
              <w:ind w:firstLine="600" w:firstLineChars="200"/>
              <w:rPr>
                <w:rFonts w:hint="eastAsia" w:ascii="楷体_GB2312" w:eastAsia="楷体_GB2312"/>
                <w:sz w:val="30"/>
              </w:rPr>
            </w:pPr>
          </w:p>
          <w:p>
            <w:pPr>
              <w:tabs>
                <w:tab w:val="left" w:pos="1655"/>
                <w:tab w:val="center" w:pos="3672"/>
              </w:tabs>
              <w:ind w:firstLine="600" w:firstLineChars="200"/>
              <w:rPr>
                <w:rFonts w:hint="default"/>
                <w:lang w:val="en-US"/>
              </w:rPr>
            </w:pPr>
            <w:r>
              <w:rPr>
                <w:rFonts w:hint="eastAsia" w:ascii="楷体_GB2312" w:eastAsia="楷体_GB2312"/>
                <w:sz w:val="30"/>
              </w:rPr>
              <w:t>评</w:t>
            </w:r>
            <w:r>
              <w:rPr>
                <w:rFonts w:ascii="楷体_GB2312" w:eastAsia="楷体_GB2312"/>
                <w:sz w:val="30"/>
              </w:rPr>
              <w:t xml:space="preserve"> </w:t>
            </w:r>
            <w:r>
              <w:rPr>
                <w:rFonts w:hint="eastAsia" w:ascii="楷体_GB2312" w:eastAsia="楷体_GB2312"/>
                <w:sz w:val="30"/>
              </w:rPr>
              <w:t xml:space="preserve">   审   日  期：     </w:t>
            </w:r>
            <w:r>
              <w:rPr>
                <w:rFonts w:hint="eastAsia" w:ascii="楷体_GB2312" w:eastAsia="楷体_GB2312"/>
                <w:sz w:val="30"/>
                <w:lang w:eastAsia="zh-CN"/>
              </w:rPr>
              <w:t>202</w:t>
            </w:r>
            <w:r>
              <w:rPr>
                <w:rFonts w:hint="eastAsia" w:ascii="楷体_GB2312" w:eastAsia="楷体_GB2312"/>
                <w:sz w:val="30"/>
                <w:lang w:val="en-US" w:eastAsia="zh-CN"/>
              </w:rPr>
              <w:t>3-7-14</w:t>
            </w:r>
          </w:p>
        </w:tc>
      </w:tr>
    </w:tbl>
    <w:p>
      <w:pPr>
        <w:pStyle w:val="2"/>
        <w:bidi w:val="0"/>
        <w:ind w:firstLine="2650" w:firstLineChars="600"/>
        <w:jc w:val="both"/>
        <w:rPr>
          <w:rFonts w:hint="eastAsia"/>
          <w:lang w:val="en-US" w:eastAsia="zh-CN"/>
        </w:rPr>
        <w:sectPr>
          <w:pgSz w:w="11906" w:h="16838"/>
          <w:pgMar w:top="1440" w:right="1800" w:bottom="1440" w:left="1800" w:header="851" w:footer="992" w:gutter="0"/>
          <w:cols w:space="425" w:num="1"/>
          <w:docGrid w:type="lines" w:linePitch="312" w:charSpace="0"/>
        </w:sectPr>
      </w:pPr>
      <w:r>
        <w:rPr>
          <w:sz w:val="44"/>
        </w:rPr>
        <mc:AlternateContent>
          <mc:Choice Requires="wps">
            <w:drawing>
              <wp:anchor distT="0" distB="0" distL="114300" distR="114300" simplePos="0" relativeHeight="251660288" behindDoc="0" locked="0" layoutInCell="1" allowOverlap="1">
                <wp:simplePos x="0" y="0"/>
                <wp:positionH relativeFrom="column">
                  <wp:posOffset>3280410</wp:posOffset>
                </wp:positionH>
                <wp:positionV relativeFrom="paragraph">
                  <wp:posOffset>7788275</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6925310" y="714184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A9D18E" w:themeColor="accent6" w:themeTint="99"/>
                                <w:sz w:val="72"/>
                                <w:szCs w:val="72"/>
                                <w:lang w:val="en-US" w:eastAsia="zh-CN"/>
                                <w14:textFill>
                                  <w14:solidFill>
                                    <w14:schemeClr w14:val="accent6">
                                      <w14:lumMod w14:val="60000"/>
                                      <w14:lumOff w14:val="40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258.3pt;margin-top:613.25pt;height:144pt;width:144pt;mso-wrap-style:none;z-index:251660288;mso-width-relative:page;mso-height-relative:page;" filled="f" stroked="f" coordsize="21600,21600" o:gfxdata="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QNQl9NoAAAANAQAADwAAAAAA&#10;AAABACAAAAAiAAAAZHJzL2Rvd25yZXYueG1sUEsBAhQAFAAAAAgAh07iQAw5e3G8AgAAXAUAAA4A&#10;AAAAAAAAAQAgAAAAKQEAAGRycy9lMm9Eb2MueG1sUEsFBgAAAAAGAAYAWQEAAFcGAAAAAA==&#10;">
                <v:fill on="f" focussize="0,0"/>
                <v:stroke on="f" weight="0.5pt"/>
                <v:imagedata o:title=""/>
                <o:lock v:ext="edit" aspectratio="f"/>
                <v:textbox style="mso-fit-shape-to-text:t;">
                  <w:txbxContent>
                    <w:p>
                      <w:pPr>
                        <w:rPr>
                          <w:rFonts w:hint="default" w:eastAsiaTheme="minorEastAsia"/>
                          <w:b/>
                          <w:bCs/>
                          <w:color w:val="A9D18E" w:themeColor="accent6" w:themeTint="99"/>
                          <w:sz w:val="72"/>
                          <w:szCs w:val="72"/>
                          <w:lang w:val="en-US" w:eastAsia="zh-CN"/>
                          <w14:textFill>
                            <w14:solidFill>
                              <w14:schemeClr w14:val="accent6">
                                <w14:lumMod w14:val="60000"/>
                                <w14:lumOff w14:val="40000"/>
                              </w14:schemeClr>
                            </w14:solidFill>
                          </w14:textFill>
                        </w:rPr>
                      </w:pPr>
                    </w:p>
                  </w:txbxContent>
                </v:textbox>
              </v:shape>
            </w:pict>
          </mc:Fallback>
        </mc:AlternateContent>
      </w:r>
    </w:p>
    <w:p>
      <w:pPr>
        <w:pStyle w:val="2"/>
        <w:bidi w:val="0"/>
        <w:ind w:firstLine="2650" w:firstLineChars="600"/>
        <w:jc w:val="both"/>
        <w:rPr>
          <w:rFonts w:hint="eastAsia"/>
          <w:lang w:val="en-US" w:eastAsia="zh-CN"/>
        </w:rPr>
      </w:pPr>
      <w:r>
        <w:rPr>
          <w:rFonts w:hint="eastAsia"/>
          <w:lang w:val="en-US" w:eastAsia="zh-CN"/>
        </w:rPr>
        <w:t>软件需求规约</w:t>
      </w:r>
      <w:bookmarkEnd w:id="0"/>
    </w:p>
    <w:sdt>
      <w:sdtPr>
        <w:rPr>
          <w:rFonts w:ascii="宋体" w:hAnsi="宋体" w:eastAsia="宋体" w:cstheme="minorBidi"/>
          <w:kern w:val="2"/>
          <w:sz w:val="21"/>
          <w:szCs w:val="24"/>
          <w:lang w:val="en-US" w:eastAsia="zh-CN" w:bidi="ar-SA"/>
        </w:rPr>
        <w:id w:val="147452131"/>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rFonts w:hint="eastAsia" w:asciiTheme="minorHAnsi" w:hAnsiTheme="minorHAnsi" w:eastAsiaTheme="minorEastAsia" w:cstheme="minorBidi"/>
              <w:b/>
              <w:kern w:val="2"/>
              <w:sz w:val="21"/>
              <w:szCs w:val="24"/>
              <w:lang w:val="en-US" w:eastAsia="zh-CN" w:bidi="ar-SA"/>
            </w:rPr>
            <w:fldChar w:fldCharType="begin"/>
          </w:r>
          <w:r>
            <w:rPr>
              <w:rFonts w:hint="eastAsia" w:asciiTheme="minorHAnsi" w:hAnsiTheme="minorHAnsi" w:eastAsiaTheme="minorEastAsia" w:cstheme="minorBidi"/>
              <w:b/>
              <w:kern w:val="2"/>
              <w:sz w:val="21"/>
              <w:szCs w:val="24"/>
              <w:lang w:val="en-US" w:eastAsia="zh-CN" w:bidi="ar-SA"/>
            </w:rPr>
            <w:instrText xml:space="preserve">TOC \o "1-2" \h \u </w:instrText>
          </w:r>
          <w:r>
            <w:rPr>
              <w:rFonts w:hint="eastAsia" w:asciiTheme="minorHAnsi" w:hAnsiTheme="minorHAnsi" w:eastAsiaTheme="minorEastAsia" w:cstheme="minorBidi"/>
              <w:b/>
              <w:kern w:val="2"/>
              <w:sz w:val="21"/>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_Toc4807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软件需求规约</w:t>
          </w:r>
          <w:r>
            <w:rPr>
              <w:b/>
            </w:rPr>
            <w:tab/>
          </w:r>
          <w:r>
            <w:rPr>
              <w:b/>
            </w:rPr>
            <w:fldChar w:fldCharType="begin"/>
          </w:r>
          <w:r>
            <w:rPr>
              <w:b/>
            </w:rPr>
            <w:instrText xml:space="preserve"> PAGEREF _Toc4807 \h </w:instrText>
          </w:r>
          <w:r>
            <w:rPr>
              <w:b/>
            </w:rPr>
            <w:fldChar w:fldCharType="separate"/>
          </w:r>
          <w:r>
            <w:rPr>
              <w:b/>
            </w:rPr>
            <w:t>1</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20"/>
            <w:tabs>
              <w:tab w:val="right" w:leader="dot" w:pos="8306"/>
            </w:tabs>
            <w:rPr>
              <w:b/>
            </w:rPr>
          </w:pP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_Toc9890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1. 引言</w:t>
          </w:r>
          <w:r>
            <w:rPr>
              <w:b/>
            </w:rPr>
            <w:tab/>
          </w:r>
          <w:r>
            <w:rPr>
              <w:b/>
            </w:rPr>
            <w:fldChar w:fldCharType="begin"/>
          </w:r>
          <w:r>
            <w:rPr>
              <w:b/>
            </w:rPr>
            <w:instrText xml:space="preserve"> PAGEREF _Toc9890 \h </w:instrText>
          </w:r>
          <w:r>
            <w:rPr>
              <w:b/>
            </w:rPr>
            <w:fldChar w:fldCharType="separate"/>
          </w:r>
          <w:r>
            <w:rPr>
              <w:b/>
            </w:rPr>
            <w:t>2</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1.1目的</w:t>
          </w:r>
          <w:r>
            <w:tab/>
          </w:r>
          <w:r>
            <w:fldChar w:fldCharType="begin"/>
          </w:r>
          <w:r>
            <w:instrText xml:space="preserve"> PAGEREF _Toc7399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_Toc5130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范围</w:t>
          </w:r>
          <w:r>
            <w:tab/>
          </w:r>
          <w:r>
            <w:fldChar w:fldCharType="begin"/>
          </w:r>
          <w:r>
            <w:instrText xml:space="preserve"> PAGEREF _Toc5130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_Toc4735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定义首字母、缩写词和缩率语</w:t>
          </w:r>
          <w:r>
            <w:tab/>
          </w:r>
          <w:r>
            <w:fldChar w:fldCharType="begin"/>
          </w:r>
          <w:r>
            <w:instrText xml:space="preserve"> PAGEREF _Toc4735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参考资料</w:t>
          </w:r>
          <w:r>
            <w:tab/>
          </w:r>
          <w:r>
            <w:fldChar w:fldCharType="begin"/>
          </w:r>
          <w:r>
            <w:instrText xml:space="preserve"> PAGEREF _Toc22134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0"/>
            <w:tabs>
              <w:tab w:val="right" w:leader="dot" w:pos="8306"/>
            </w:tabs>
            <w:rPr>
              <w:b/>
            </w:rPr>
          </w:pP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_Toc19390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2 软件总体概述</w:t>
          </w:r>
          <w:r>
            <w:rPr>
              <w:b/>
            </w:rPr>
            <w:tab/>
          </w:r>
          <w:r>
            <w:rPr>
              <w:b/>
            </w:rPr>
            <w:fldChar w:fldCharType="begin"/>
          </w:r>
          <w:r>
            <w:rPr>
              <w:b/>
            </w:rPr>
            <w:instrText xml:space="preserve"> PAGEREF _Toc19390 \h </w:instrText>
          </w:r>
          <w:r>
            <w:rPr>
              <w:b/>
            </w:rPr>
            <w:fldChar w:fldCharType="separate"/>
          </w:r>
          <w:r>
            <w:rPr>
              <w:b/>
            </w:rPr>
            <w:t>2</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_Toc27341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软件标识</w:t>
          </w:r>
          <w:r>
            <w:tab/>
          </w:r>
          <w:r>
            <w:fldChar w:fldCharType="begin"/>
          </w:r>
          <w:r>
            <w:instrText xml:space="preserve"> PAGEREF _Toc27341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软件描述</w:t>
          </w:r>
          <w:r>
            <w:tab/>
          </w:r>
          <w:r>
            <w:fldChar w:fldCharType="begin"/>
          </w:r>
          <w:r>
            <w:instrText xml:space="preserve"> PAGEREF _Toc2461 \h </w:instrText>
          </w:r>
          <w:r>
            <w:fldChar w:fldCharType="separate"/>
          </w:r>
          <w:r>
            <w:t>2</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用户的特点</w:t>
          </w:r>
          <w:r>
            <w:tab/>
          </w:r>
          <w:r>
            <w:fldChar w:fldCharType="begin"/>
          </w:r>
          <w:r>
            <w:instrText xml:space="preserve"> PAGEREF _Toc3879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 限制与约束</w:t>
          </w:r>
          <w:r>
            <w:tab/>
          </w:r>
          <w:r>
            <w:fldChar w:fldCharType="begin"/>
          </w:r>
          <w:r>
            <w:instrText xml:space="preserve"> PAGEREF _Toc5834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pPr>
            <w:pStyle w:val="20"/>
            <w:tabs>
              <w:tab w:val="right" w:leader="dot" w:pos="8306"/>
            </w:tabs>
            <w:rPr>
              <w:b/>
            </w:rPr>
          </w:pP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_Toc15498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3 具体需求</w:t>
          </w:r>
          <w:r>
            <w:rPr>
              <w:b/>
            </w:rPr>
            <w:tab/>
          </w:r>
          <w:r>
            <w:rPr>
              <w:b/>
            </w:rPr>
            <w:fldChar w:fldCharType="begin"/>
          </w:r>
          <w:r>
            <w:rPr>
              <w:b/>
            </w:rPr>
            <w:instrText xml:space="preserve"> PAGEREF _Toc15498 \h </w:instrText>
          </w:r>
          <w:r>
            <w:rPr>
              <w:b/>
            </w:rPr>
            <w:fldChar w:fldCharType="separate"/>
          </w:r>
          <w:r>
            <w:rPr>
              <w:b/>
            </w:rPr>
            <w:t>4</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_Toc17666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3.1 用户登录</w:t>
          </w:r>
          <w:r>
            <w:tab/>
          </w:r>
          <w:r>
            <w:fldChar w:fldCharType="begin"/>
          </w:r>
          <w:r>
            <w:instrText xml:space="preserve"> PAGEREF _Toc17666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_Toc28514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3.2 高校数据分析</w:t>
          </w:r>
          <w:r>
            <w:tab/>
          </w:r>
          <w:r>
            <w:fldChar w:fldCharType="begin"/>
          </w:r>
          <w:r>
            <w:instrText xml:space="preserve"> PAGEREF _Toc28514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_Toc21013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 高校推荐系统</w:t>
          </w:r>
          <w:r>
            <w:tab/>
          </w:r>
          <w:r>
            <w:fldChar w:fldCharType="begin"/>
          </w:r>
          <w:r>
            <w:instrText xml:space="preserve"> PAGEREF _Toc21013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_Toc15603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 用户设置</w:t>
          </w:r>
          <w:r>
            <w:tab/>
          </w:r>
          <w:r>
            <w:fldChar w:fldCharType="begin"/>
          </w:r>
          <w:r>
            <w:instrText xml:space="preserve"> PAGEREF _Toc15603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_Toc23079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 志愿填报推荐系统</w:t>
          </w:r>
          <w:r>
            <w:tab/>
          </w:r>
          <w:r>
            <w:fldChar w:fldCharType="begin"/>
          </w:r>
          <w:r>
            <w:instrText xml:space="preserve"> PAGEREF _Toc23079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2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_Toc25874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 数据字典</w:t>
          </w:r>
          <w:r>
            <w:tab/>
          </w:r>
          <w:r>
            <w:fldChar w:fldCharType="begin"/>
          </w:r>
          <w:r>
            <w:instrText xml:space="preserve"> PAGEREF _Toc25874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20"/>
            <w:tabs>
              <w:tab w:val="right" w:leader="dot" w:pos="8306"/>
            </w:tabs>
            <w:rPr>
              <w:b/>
            </w:rPr>
          </w:pP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_Toc26865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4 性能</w:t>
          </w:r>
          <w:r>
            <w:rPr>
              <w:b/>
            </w:rPr>
            <w:tab/>
          </w:r>
          <w:r>
            <w:rPr>
              <w:b/>
            </w:rPr>
            <w:fldChar w:fldCharType="begin"/>
          </w:r>
          <w:r>
            <w:rPr>
              <w:b/>
            </w:rPr>
            <w:instrText xml:space="preserve"> PAGEREF _Toc26865 \h </w:instrText>
          </w:r>
          <w:r>
            <w:rPr>
              <w:b/>
            </w:rPr>
            <w:fldChar w:fldCharType="separate"/>
          </w:r>
          <w:r>
            <w:rPr>
              <w:b/>
            </w:rPr>
            <w:t>11</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pStyle w:val="20"/>
            <w:tabs>
              <w:tab w:val="right" w:leader="dot" w:pos="8306"/>
            </w:tabs>
            <w:rPr>
              <w:b/>
            </w:rPr>
          </w:pPr>
          <w:r>
            <w:rPr>
              <w:rFonts w:hint="eastAsia" w:asciiTheme="minorHAnsi" w:hAnsiTheme="minorHAnsi" w:eastAsiaTheme="minorEastAsia" w:cstheme="minorBidi"/>
              <w:b/>
              <w:kern w:val="2"/>
              <w:szCs w:val="24"/>
              <w:lang w:val="en-US" w:eastAsia="zh-CN" w:bidi="ar-SA"/>
            </w:rPr>
            <w:fldChar w:fldCharType="begin"/>
          </w:r>
          <w:r>
            <w:rPr>
              <w:rFonts w:hint="eastAsia" w:asciiTheme="minorHAnsi" w:hAnsiTheme="minorHAnsi" w:eastAsiaTheme="minorEastAsia" w:cstheme="minorBidi"/>
              <w:b/>
              <w:kern w:val="2"/>
              <w:szCs w:val="24"/>
              <w:lang w:val="en-US" w:eastAsia="zh-CN" w:bidi="ar-SA"/>
            </w:rPr>
            <w:instrText xml:space="preserve"> HYPERLINK \l _Toc19172 </w:instrText>
          </w:r>
          <w:r>
            <w:rPr>
              <w:rFonts w:hint="eastAsia" w:asciiTheme="minorHAnsi" w:hAnsiTheme="minorHAnsi" w:eastAsiaTheme="minorEastAsia" w:cstheme="minorBidi"/>
              <w:b/>
              <w:kern w:val="2"/>
              <w:szCs w:val="24"/>
              <w:lang w:val="en-US" w:eastAsia="zh-CN" w:bidi="ar-SA"/>
            </w:rPr>
            <w:fldChar w:fldCharType="separate"/>
          </w:r>
          <w:r>
            <w:rPr>
              <w:rFonts w:hint="eastAsia"/>
              <w:b/>
              <w:lang w:val="en-US" w:eastAsia="zh-CN"/>
            </w:rPr>
            <w:t>5 接口</w:t>
          </w:r>
          <w:r>
            <w:rPr>
              <w:b/>
            </w:rPr>
            <w:tab/>
          </w:r>
          <w:r>
            <w:rPr>
              <w:b/>
            </w:rPr>
            <w:fldChar w:fldCharType="begin"/>
          </w:r>
          <w:r>
            <w:rPr>
              <w:b/>
            </w:rPr>
            <w:instrText xml:space="preserve"> PAGEREF _Toc19172 \h </w:instrText>
          </w:r>
          <w:r>
            <w:rPr>
              <w:b/>
            </w:rPr>
            <w:fldChar w:fldCharType="separate"/>
          </w:r>
          <w:r>
            <w:rPr>
              <w:b/>
            </w:rPr>
            <w:t>11</w:t>
          </w:r>
          <w:r>
            <w:rPr>
              <w:b/>
            </w:rPr>
            <w:fldChar w:fldCharType="end"/>
          </w:r>
          <w:r>
            <w:rPr>
              <w:rFonts w:hint="eastAsia" w:asciiTheme="minorHAnsi" w:hAnsiTheme="minorHAnsi" w:eastAsiaTheme="minorEastAsia" w:cstheme="minorBidi"/>
              <w:b/>
              <w:kern w:val="2"/>
              <w:szCs w:val="24"/>
              <w:lang w:val="en-US" w:eastAsia="zh-CN" w:bidi="ar-SA"/>
            </w:rPr>
            <w:fldChar w:fldCharType="end"/>
          </w:r>
        </w:p>
        <w:p>
          <w:pPr>
            <w:rPr>
              <w:rFonts w:hint="eastAsia" w:asciiTheme="minorHAnsi" w:hAnsiTheme="minorHAnsi" w:eastAsiaTheme="minorEastAsia" w:cstheme="minorBidi"/>
              <w:b/>
              <w:kern w:val="2"/>
              <w:sz w:val="21"/>
              <w:szCs w:val="24"/>
              <w:lang w:val="en-US" w:eastAsia="zh-CN" w:bidi="ar-SA"/>
            </w:rPr>
          </w:pPr>
          <w:r>
            <w:rPr>
              <w:rFonts w:hint="eastAsia" w:asciiTheme="minorHAnsi" w:hAnsiTheme="minorHAnsi" w:eastAsiaTheme="minorEastAsia" w:cstheme="minorBidi"/>
              <w:b/>
              <w:kern w:val="2"/>
              <w:szCs w:val="24"/>
              <w:lang w:val="en-US" w:eastAsia="zh-CN" w:bidi="ar-SA"/>
            </w:rPr>
            <w:fldChar w:fldCharType="end"/>
          </w:r>
        </w:p>
      </w:sdtContent>
    </w:sdt>
    <w:p>
      <w:pPr>
        <w:rPr>
          <w:rFonts w:hint="eastAsia" w:ascii="宋体" w:hAnsi="宋体"/>
          <w:b/>
          <w:bCs/>
          <w:sz w:val="24"/>
        </w:rPr>
      </w:pPr>
      <w:r>
        <w:rPr>
          <w:rFonts w:hint="eastAsia" w:ascii="宋体" w:hAnsi="宋体"/>
          <w:b/>
          <w:bCs/>
          <w:sz w:val="24"/>
        </w:rPr>
        <w:t>文档信息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ascii="宋体" w:hAnsi="宋体" w:cs="Arial"/>
              </w:rPr>
            </w:pPr>
            <w:r>
              <w:rPr>
                <w:rFonts w:hint="eastAsia" w:ascii="宋体" w:hAnsi="宋体" w:cs="Arial"/>
              </w:rPr>
              <w:t>标题</w:t>
            </w:r>
            <w:r>
              <w:rPr>
                <w:rFonts w:ascii="宋体" w:hAnsi="宋体" w:cs="Arial"/>
              </w:rPr>
              <w:t>:</w:t>
            </w:r>
            <w:r>
              <w:rPr>
                <w:rFonts w:hint="eastAsia"/>
              </w:rPr>
              <w:t xml:space="preserve"> </w:t>
            </w:r>
            <w:r>
              <w:rPr>
                <w:rFonts w:hint="eastAsia"/>
                <w:lang w:val="en-US" w:eastAsia="zh-CN"/>
              </w:rPr>
              <w:t>高校分析与推荐系统</w:t>
            </w:r>
            <w:r>
              <w:rPr>
                <w:rFonts w:hint="eastAsia" w:ascii="宋体" w:hAnsi="宋体" w:cs="Arial"/>
              </w:rPr>
              <w:t>软件需求规约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ascii="宋体" w:hAnsi="宋体" w:cs="Arial" w:eastAsiaTheme="minorEastAsia"/>
                <w:lang w:val="en-US" w:eastAsia="zh-CN"/>
              </w:rPr>
            </w:pPr>
            <w:r>
              <w:rPr>
                <w:rFonts w:hint="eastAsia" w:ascii="宋体" w:hAnsi="宋体" w:cs="Arial"/>
              </w:rPr>
              <w:t>作者</w:t>
            </w:r>
            <w:r>
              <w:rPr>
                <w:rFonts w:ascii="宋体" w:hAnsi="宋体" w:cs="Arial"/>
              </w:rPr>
              <w:t xml:space="preserve">: </w:t>
            </w:r>
            <w:r>
              <w:rPr>
                <w:rFonts w:hint="eastAsia" w:ascii="宋体" w:hAnsi="宋体" w:cs="Arial"/>
                <w:lang w:val="en-US" w:eastAsia="zh-CN"/>
              </w:rPr>
              <w:t>龙小毅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ascii="宋体" w:hAnsi="宋体" w:cs="Arial"/>
                <w:lang w:val="en-US"/>
              </w:rPr>
            </w:pPr>
            <w:r>
              <w:rPr>
                <w:rFonts w:hint="eastAsia" w:ascii="宋体" w:hAnsi="宋体" w:cs="Arial"/>
              </w:rPr>
              <w:t>创建日期</w:t>
            </w:r>
            <w:r>
              <w:rPr>
                <w:rFonts w:ascii="宋体" w:hAnsi="宋体" w:cs="Arial"/>
              </w:rPr>
              <w:t xml:space="preserve">: </w:t>
            </w:r>
            <w:r>
              <w:rPr>
                <w:rFonts w:hint="eastAsia" w:ascii="宋体" w:hAnsi="宋体" w:cs="Arial"/>
                <w:lang w:eastAsia="zh-CN"/>
              </w:rPr>
              <w:t>202</w:t>
            </w:r>
            <w:r>
              <w:rPr>
                <w:rFonts w:hint="eastAsia" w:ascii="宋体" w:hAnsi="宋体" w:cs="Arial"/>
                <w:lang w:val="en-US" w:eastAsia="zh-CN"/>
              </w:rPr>
              <w:t>3-7-14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ascii="宋体" w:hAnsi="宋体" w:cs="Arial" w:eastAsiaTheme="minorEastAsia"/>
                <w:lang w:val="en-US" w:eastAsia="zh-CN"/>
              </w:rPr>
            </w:pPr>
            <w:r>
              <w:rPr>
                <w:rFonts w:hint="eastAsia" w:ascii="宋体" w:hAnsi="宋体" w:cs="Arial"/>
              </w:rPr>
              <w:t>上次更新日期</w:t>
            </w:r>
            <w:r>
              <w:rPr>
                <w:rFonts w:ascii="宋体" w:hAnsi="宋体" w:cs="Arial"/>
              </w:rPr>
              <w:t xml:space="preserve">: </w:t>
            </w:r>
            <w:r>
              <w:rPr>
                <w:rFonts w:hint="eastAsia" w:ascii="宋体" w:hAnsi="宋体" w:cs="Arial"/>
                <w:lang w:eastAsia="zh-CN"/>
              </w:rPr>
              <w:t>202</w:t>
            </w:r>
            <w:r>
              <w:rPr>
                <w:rFonts w:hint="eastAsia" w:ascii="宋体" w:hAnsi="宋体" w:cs="Arial"/>
                <w:lang w:val="en-US" w:eastAsia="zh-CN"/>
              </w:rPr>
              <w:t>3</w:t>
            </w:r>
            <w:r>
              <w:rPr>
                <w:rFonts w:hint="eastAsia" w:ascii="宋体" w:hAnsi="宋体" w:cs="Arial"/>
              </w:rPr>
              <w:t>-</w:t>
            </w:r>
            <w:r>
              <w:rPr>
                <w:rFonts w:hint="eastAsia" w:ascii="宋体" w:hAnsi="宋体" w:cs="Arial"/>
                <w:lang w:val="en-US" w:eastAsia="zh-CN"/>
              </w:rPr>
              <w:t>7</w:t>
            </w:r>
            <w:r>
              <w:rPr>
                <w:rFonts w:hint="eastAsia" w:ascii="宋体" w:hAnsi="宋体" w:cs="Arial"/>
              </w:rPr>
              <w:t>-</w:t>
            </w:r>
            <w:r>
              <w:rPr>
                <w:rFonts w:hint="eastAsia" w:ascii="宋体" w:hAnsi="宋体" w:cs="Arial"/>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ascii="宋体" w:hAnsi="宋体" w:cs="Arial"/>
              </w:rPr>
            </w:pPr>
            <w:r>
              <w:rPr>
                <w:rFonts w:hint="eastAsia" w:ascii="宋体" w:hAnsi="宋体" w:cs="Arial"/>
              </w:rPr>
              <w:t>版本</w:t>
            </w:r>
            <w:r>
              <w:rPr>
                <w:rFonts w:ascii="宋体" w:hAnsi="宋体" w:cs="Arial"/>
              </w:rPr>
              <w:t>:</w:t>
            </w:r>
            <w:r>
              <w:rPr>
                <w:rFonts w:hint="eastAsia" w:ascii="宋体" w:hAnsi="宋体" w:cs="Arial"/>
              </w:rPr>
              <w:t xml:space="preserve"> Build2.0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ascii="宋体" w:hAnsi="宋体" w:eastAsia="宋体" w:cs="Arial"/>
                <w:lang w:eastAsia="zh-CN"/>
              </w:rPr>
            </w:pPr>
            <w:r>
              <w:rPr>
                <w:rFonts w:hint="eastAsia" w:ascii="宋体" w:hAnsi="宋体" w:cs="Arial"/>
              </w:rPr>
              <w:t>部门名称</w:t>
            </w:r>
            <w:r>
              <w:rPr>
                <w:rFonts w:ascii="宋体" w:hAnsi="宋体" w:cs="Arial"/>
              </w:rPr>
              <w:t>:</w:t>
            </w:r>
            <w:r>
              <w:rPr>
                <w:rFonts w:ascii="宋体" w:hAnsi="宋体" w:cs="Arial"/>
                <w:szCs w:val="21"/>
              </w:rPr>
              <w:t xml:space="preserve"> </w:t>
            </w:r>
          </w:p>
        </w:tc>
      </w:tr>
    </w:tbl>
    <w:p>
      <w:pPr>
        <w:pStyle w:val="22"/>
        <w:rPr>
          <w:rFonts w:hint="eastAsia" w:ascii="宋体" w:hAnsi="宋体"/>
        </w:rPr>
      </w:pPr>
    </w:p>
    <w:p>
      <w:pPr>
        <w:rPr>
          <w:rFonts w:hint="eastAsia" w:ascii="宋体" w:hAnsi="宋体"/>
        </w:rPr>
      </w:pPr>
    </w:p>
    <w:p>
      <w:pPr>
        <w:pStyle w:val="14"/>
        <w:spacing w:before="0" w:after="0"/>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440"/>
        <w:gridCol w:w="43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ascii="宋体" w:hAnsi="宋体" w:cs="Arial"/>
                <w:b/>
              </w:rPr>
            </w:pPr>
            <w:r>
              <w:rPr>
                <w:rFonts w:hint="eastAsia" w:ascii="宋体" w:hAnsi="宋体" w:cs="Arial"/>
                <w:b/>
              </w:rPr>
              <w:t>日期</w:t>
            </w:r>
          </w:p>
        </w:tc>
        <w:tc>
          <w:tcPr>
            <w:tcW w:w="1440" w:type="dxa"/>
            <w:noWrap w:val="0"/>
            <w:vAlign w:val="top"/>
          </w:tcPr>
          <w:p>
            <w:pPr>
              <w:rPr>
                <w:rFonts w:ascii="宋体" w:hAnsi="宋体" w:cs="Arial"/>
                <w:b/>
              </w:rPr>
            </w:pPr>
            <w:r>
              <w:rPr>
                <w:rFonts w:hint="eastAsia" w:ascii="宋体" w:hAnsi="宋体" w:cs="Arial"/>
                <w:b/>
              </w:rPr>
              <w:t>版本</w:t>
            </w:r>
          </w:p>
        </w:tc>
        <w:tc>
          <w:tcPr>
            <w:tcW w:w="4320" w:type="dxa"/>
            <w:noWrap w:val="0"/>
            <w:vAlign w:val="top"/>
          </w:tcPr>
          <w:p>
            <w:pPr>
              <w:rPr>
                <w:rFonts w:ascii="宋体" w:hAnsi="宋体" w:cs="Arial"/>
                <w:b/>
              </w:rPr>
            </w:pPr>
            <w:r>
              <w:rPr>
                <w:rFonts w:hint="eastAsia" w:ascii="宋体" w:hAnsi="宋体" w:cs="Arial"/>
                <w:b/>
              </w:rPr>
              <w:t>说明</w:t>
            </w:r>
          </w:p>
        </w:tc>
        <w:tc>
          <w:tcPr>
            <w:tcW w:w="1980" w:type="dxa"/>
            <w:noWrap w:val="0"/>
            <w:vAlign w:val="top"/>
          </w:tcPr>
          <w:p>
            <w:pPr>
              <w:rPr>
                <w:rFonts w:ascii="宋体" w:hAnsi="宋体" w:cs="Arial"/>
                <w:b/>
              </w:rPr>
            </w:pPr>
            <w:r>
              <w:rPr>
                <w:rFonts w:hint="eastAsia" w:ascii="宋体"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default" w:ascii="宋体" w:hAnsi="宋体" w:cs="Arial"/>
                <w:lang w:val="en-US"/>
              </w:rPr>
            </w:pPr>
            <w:r>
              <w:rPr>
                <w:rFonts w:hint="eastAsia" w:ascii="宋体" w:hAnsi="宋体" w:cs="Arial"/>
                <w:lang w:eastAsia="zh-CN"/>
              </w:rPr>
              <w:t>202</w:t>
            </w:r>
            <w:r>
              <w:rPr>
                <w:rFonts w:hint="eastAsia" w:ascii="宋体" w:hAnsi="宋体" w:cs="Arial"/>
                <w:lang w:val="en-US" w:eastAsia="zh-CN"/>
              </w:rPr>
              <w:t>3-7-14</w:t>
            </w:r>
          </w:p>
        </w:tc>
        <w:tc>
          <w:tcPr>
            <w:tcW w:w="1440" w:type="dxa"/>
            <w:noWrap w:val="0"/>
            <w:vAlign w:val="top"/>
          </w:tcPr>
          <w:p>
            <w:pPr>
              <w:rPr>
                <w:rFonts w:hint="default" w:ascii="宋体" w:hAnsi="宋体" w:cs="Arial"/>
                <w:lang w:val="en-US"/>
              </w:rPr>
            </w:pPr>
            <w:r>
              <w:rPr>
                <w:rFonts w:hint="eastAsia" w:ascii="宋体" w:hAnsi="宋体" w:cs="Arial"/>
              </w:rPr>
              <w:t>1.0.</w:t>
            </w:r>
            <w:r>
              <w:rPr>
                <w:rFonts w:hint="eastAsia" w:ascii="宋体" w:hAnsi="宋体" w:cs="Arial"/>
                <w:lang w:eastAsia="zh-CN"/>
              </w:rPr>
              <w:t>2022</w:t>
            </w:r>
            <w:r>
              <w:rPr>
                <w:rFonts w:hint="eastAsia" w:ascii="宋体" w:hAnsi="宋体" w:cs="Arial"/>
                <w:lang w:val="en-US" w:eastAsia="zh-CN"/>
              </w:rPr>
              <w:t>716</w:t>
            </w:r>
          </w:p>
        </w:tc>
        <w:tc>
          <w:tcPr>
            <w:tcW w:w="4320" w:type="dxa"/>
            <w:noWrap w:val="0"/>
            <w:vAlign w:val="top"/>
          </w:tcPr>
          <w:p>
            <w:pPr>
              <w:rPr>
                <w:rFonts w:hint="default" w:ascii="宋体" w:hAnsi="宋体" w:cs="Arial" w:eastAsiaTheme="minorEastAsia"/>
                <w:lang w:val="en-US" w:eastAsia="zh-CN"/>
              </w:rPr>
            </w:pPr>
            <w:r>
              <w:rPr>
                <w:rFonts w:hint="eastAsia" w:ascii="宋体" w:hAnsi="宋体" w:cs="Arial"/>
                <w:lang w:val="en-US" w:eastAsia="zh-CN"/>
              </w:rPr>
              <w:t>需求声明</w:t>
            </w:r>
          </w:p>
        </w:tc>
        <w:tc>
          <w:tcPr>
            <w:tcW w:w="1980" w:type="dxa"/>
            <w:noWrap w:val="0"/>
            <w:vAlign w:val="top"/>
          </w:tcPr>
          <w:p>
            <w:pPr>
              <w:rPr>
                <w:rFonts w:hint="default" w:ascii="宋体" w:hAnsi="宋体" w:eastAsia="宋体" w:cs="Arial"/>
                <w:lang w:val="en-US" w:eastAsia="zh-CN"/>
              </w:rPr>
            </w:pPr>
            <w:r>
              <w:rPr>
                <w:rFonts w:hint="eastAsia" w:ascii="宋体" w:hAnsi="宋体" w:eastAsia="宋体" w:cs="Arial"/>
                <w:lang w:val="en-US" w:eastAsia="zh-CN"/>
              </w:rPr>
              <w:t>龙小毅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int="default" w:ascii="宋体" w:hAnsi="宋体" w:cs="Arial" w:eastAsiaTheme="minorEastAsia"/>
                <w:lang w:val="en-US" w:eastAsia="zh-CN"/>
              </w:rPr>
            </w:pPr>
            <w:r>
              <w:rPr>
                <w:rFonts w:hint="eastAsia" w:ascii="宋体" w:hAnsi="宋体" w:cs="Arial"/>
                <w:lang w:val="en-US" w:eastAsia="zh-CN"/>
              </w:rPr>
              <w:t>2023-7-16</w:t>
            </w:r>
          </w:p>
        </w:tc>
        <w:tc>
          <w:tcPr>
            <w:tcW w:w="1440" w:type="dxa"/>
            <w:noWrap w:val="0"/>
            <w:vAlign w:val="top"/>
          </w:tcPr>
          <w:p>
            <w:pPr>
              <w:rPr>
                <w:rFonts w:hint="default" w:ascii="宋体" w:hAnsi="宋体" w:cs="Arial" w:eastAsiaTheme="minorEastAsia"/>
                <w:lang w:val="en-US" w:eastAsia="zh-CN"/>
              </w:rPr>
            </w:pPr>
            <w:r>
              <w:rPr>
                <w:rFonts w:hint="eastAsia" w:ascii="宋体" w:hAnsi="宋体" w:cs="Arial"/>
                <w:lang w:val="en-US" w:eastAsia="zh-CN"/>
              </w:rPr>
              <w:t>1.1.2023718</w:t>
            </w:r>
          </w:p>
        </w:tc>
        <w:tc>
          <w:tcPr>
            <w:tcW w:w="4320" w:type="dxa"/>
            <w:noWrap w:val="0"/>
            <w:vAlign w:val="top"/>
          </w:tcPr>
          <w:p>
            <w:pPr>
              <w:rPr>
                <w:rFonts w:hint="default" w:ascii="宋体" w:hAnsi="宋体" w:cs="Arial" w:eastAsiaTheme="minorEastAsia"/>
                <w:lang w:val="en-US" w:eastAsia="zh-CN"/>
              </w:rPr>
            </w:pPr>
            <w:r>
              <w:rPr>
                <w:rFonts w:hint="eastAsia" w:ascii="宋体" w:hAnsi="宋体" w:cs="Arial"/>
                <w:lang w:val="en-US" w:eastAsia="zh-CN"/>
              </w:rPr>
              <w:t>增加管理员功能</w:t>
            </w:r>
          </w:p>
        </w:tc>
        <w:tc>
          <w:tcPr>
            <w:tcW w:w="1980" w:type="dxa"/>
            <w:noWrap w:val="0"/>
            <w:vAlign w:val="top"/>
          </w:tcPr>
          <w:p>
            <w:pPr>
              <w:rPr>
                <w:rFonts w:hint="eastAsia" w:ascii="宋体" w:hAnsi="宋体" w:cs="Arial" w:eastAsiaTheme="minorEastAsia"/>
                <w:lang w:val="en-US" w:eastAsia="zh-CN"/>
              </w:rPr>
            </w:pPr>
            <w:r>
              <w:rPr>
                <w:rFonts w:hint="eastAsia" w:ascii="宋体" w:hAnsi="宋体" w:cs="Arial"/>
                <w:lang w:val="en-US" w:eastAsia="zh-CN"/>
              </w:rPr>
              <w:t>龙小毅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ascii="宋体" w:hAnsi="宋体" w:cs="Arial"/>
              </w:rPr>
            </w:pPr>
          </w:p>
        </w:tc>
        <w:tc>
          <w:tcPr>
            <w:tcW w:w="1440" w:type="dxa"/>
            <w:noWrap w:val="0"/>
            <w:vAlign w:val="top"/>
          </w:tcPr>
          <w:p>
            <w:pPr>
              <w:rPr>
                <w:rFonts w:ascii="宋体" w:hAnsi="宋体" w:cs="Arial"/>
              </w:rPr>
            </w:pPr>
          </w:p>
        </w:tc>
        <w:tc>
          <w:tcPr>
            <w:tcW w:w="4320" w:type="dxa"/>
            <w:noWrap w:val="0"/>
            <w:vAlign w:val="top"/>
          </w:tcPr>
          <w:p>
            <w:pPr>
              <w:rPr>
                <w:rFonts w:ascii="宋体" w:hAnsi="宋体" w:cs="Arial"/>
              </w:rPr>
            </w:pPr>
          </w:p>
        </w:tc>
        <w:tc>
          <w:tcPr>
            <w:tcW w:w="1980" w:type="dxa"/>
            <w:noWrap w:val="0"/>
            <w:vAlign w:val="top"/>
          </w:tcPr>
          <w:p>
            <w:pPr>
              <w:rPr>
                <w:rFonts w:ascii="宋体" w:hAnsi="宋体" w:cs="Arial"/>
              </w:rPr>
            </w:pPr>
          </w:p>
        </w:tc>
      </w:tr>
    </w:tbl>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rPr>
          <w:rFonts w:hint="eastAsia" w:asciiTheme="minorHAnsi" w:hAnsiTheme="minorHAnsi" w:eastAsiaTheme="minorEastAsia" w:cstheme="minorBidi"/>
          <w:b/>
          <w:kern w:val="2"/>
          <w:sz w:val="21"/>
          <w:szCs w:val="24"/>
          <w:lang w:val="en-US" w:eastAsia="zh-CN" w:bidi="ar-SA"/>
        </w:rPr>
      </w:pPr>
    </w:p>
    <w:p>
      <w:pPr>
        <w:pStyle w:val="4"/>
        <w:numPr>
          <w:ilvl w:val="0"/>
          <w:numId w:val="1"/>
        </w:numPr>
        <w:bidi w:val="0"/>
        <w:ind w:firstLine="562" w:firstLineChars="200"/>
        <w:outlineLvl w:val="0"/>
        <w:rPr>
          <w:rFonts w:hint="eastAsia"/>
          <w:lang w:val="en-US" w:eastAsia="zh-CN"/>
        </w:rPr>
      </w:pPr>
      <w:bookmarkStart w:id="1" w:name="_Toc9890"/>
      <w:r>
        <w:rPr>
          <w:rFonts w:hint="eastAsia"/>
          <w:lang w:val="en-US" w:eastAsia="zh-CN"/>
        </w:rPr>
        <w:t>引言</w:t>
      </w:r>
      <w:bookmarkEnd w:id="1"/>
    </w:p>
    <w:p>
      <w:pPr>
        <w:pStyle w:val="5"/>
        <w:bidi w:val="0"/>
        <w:ind w:firstLine="562" w:firstLineChars="200"/>
        <w:outlineLvl w:val="1"/>
        <w:rPr>
          <w:rFonts w:hint="eastAsia"/>
          <w:lang w:val="en-US" w:eastAsia="zh-CN"/>
        </w:rPr>
      </w:pPr>
      <w:bookmarkStart w:id="2" w:name="_Toc7399"/>
      <w:r>
        <w:rPr>
          <w:rFonts w:hint="eastAsia"/>
          <w:lang w:val="en-US" w:eastAsia="zh-CN"/>
        </w:rPr>
        <w:t>1.1目的</w:t>
      </w:r>
      <w:bookmarkEnd w:id="2"/>
    </w:p>
    <w:p>
      <w:pPr>
        <w:numPr>
          <w:ilvl w:val="0"/>
          <w:numId w:val="2"/>
        </w:numPr>
        <w:spacing w:line="360" w:lineRule="auto"/>
        <w:ind w:firstLine="420" w:firstLineChars="200"/>
        <w:rPr>
          <w:rFonts w:hint="eastAsia"/>
          <w:sz w:val="21"/>
        </w:rPr>
      </w:pPr>
      <w:r>
        <w:rPr>
          <w:rFonts w:hint="eastAsia"/>
          <w:sz w:val="21"/>
        </w:rPr>
        <w:t>定义网站总体要求，作为用户和软件开发人员之间相互了解的基础。</w:t>
      </w:r>
    </w:p>
    <w:p>
      <w:pPr>
        <w:numPr>
          <w:ilvl w:val="0"/>
          <w:numId w:val="2"/>
        </w:numPr>
        <w:spacing w:line="360" w:lineRule="auto"/>
        <w:ind w:firstLine="420" w:firstLineChars="200"/>
        <w:rPr>
          <w:rFonts w:hint="eastAsia"/>
          <w:sz w:val="21"/>
        </w:rPr>
      </w:pPr>
      <w:r>
        <w:rPr>
          <w:rFonts w:hint="eastAsia"/>
          <w:sz w:val="21"/>
        </w:rPr>
        <w:t>提供系统初步设计和对用户影响的信息，作为软件人员进行软件结构设计和编码的基础。</w:t>
      </w:r>
    </w:p>
    <w:p>
      <w:pPr>
        <w:numPr>
          <w:ilvl w:val="0"/>
          <w:numId w:val="2"/>
        </w:numPr>
        <w:spacing w:line="360" w:lineRule="auto"/>
        <w:ind w:firstLine="420" w:firstLineChars="200"/>
        <w:rPr>
          <w:rFonts w:hint="eastAsia"/>
        </w:rPr>
      </w:pPr>
      <w:r>
        <w:rPr>
          <w:rFonts w:hint="eastAsia"/>
          <w:sz w:val="21"/>
        </w:rPr>
        <w:t>作为软件总体测试和项目验收的依据。</w:t>
      </w:r>
    </w:p>
    <w:p>
      <w:pPr>
        <w:pStyle w:val="5"/>
        <w:bidi w:val="0"/>
        <w:ind w:firstLine="562" w:firstLineChars="200"/>
        <w:outlineLvl w:val="1"/>
        <w:rPr>
          <w:rFonts w:hint="eastAsia"/>
          <w:lang w:val="en-US" w:eastAsia="zh-CN"/>
        </w:rPr>
      </w:pPr>
      <w:bookmarkStart w:id="3" w:name="_Toc5130"/>
      <w:r>
        <w:rPr>
          <w:rFonts w:hint="eastAsia"/>
          <w:lang w:val="en-US" w:eastAsia="zh-CN"/>
        </w:rPr>
        <w:t>1.2 范围</w:t>
      </w:r>
      <w:bookmarkEnd w:id="3"/>
    </w:p>
    <w:p>
      <w:pPr>
        <w:spacing w:line="360" w:lineRule="auto"/>
        <w:ind w:firstLine="420" w:firstLineChars="200"/>
        <w:rPr>
          <w:rFonts w:hint="eastAsia"/>
          <w:sz w:val="21"/>
        </w:rPr>
      </w:pPr>
      <w:r>
        <w:rPr>
          <w:rFonts w:hint="eastAsia"/>
          <w:sz w:val="21"/>
        </w:rPr>
        <w:t>本文档适用于</w:t>
      </w:r>
      <w:r>
        <w:rPr>
          <w:rFonts w:hint="eastAsia"/>
          <w:sz w:val="21"/>
          <w:lang w:val="en-US" w:eastAsia="zh-CN"/>
        </w:rPr>
        <w:t>智慧高校大数据平台</w:t>
      </w:r>
      <w:r>
        <w:rPr>
          <w:rFonts w:hint="eastAsia"/>
          <w:sz w:val="21"/>
        </w:rPr>
        <w:t>项目。</w:t>
      </w:r>
    </w:p>
    <w:p>
      <w:pPr>
        <w:pStyle w:val="5"/>
        <w:bidi w:val="0"/>
        <w:ind w:firstLine="562" w:firstLineChars="200"/>
        <w:outlineLvl w:val="1"/>
        <w:rPr>
          <w:rFonts w:hint="eastAsia"/>
          <w:lang w:val="en-US" w:eastAsia="zh-CN"/>
        </w:rPr>
      </w:pPr>
      <w:bookmarkStart w:id="4" w:name="_Toc4735"/>
      <w:r>
        <w:rPr>
          <w:rFonts w:hint="eastAsia"/>
          <w:lang w:val="en-US" w:eastAsia="zh-CN"/>
        </w:rPr>
        <w:t>1.3 定义首字母、缩写词和缩率语</w:t>
      </w:r>
      <w:bookmarkEnd w:id="4"/>
    </w:p>
    <w:p>
      <w:pPr>
        <w:pStyle w:val="5"/>
        <w:bidi w:val="0"/>
        <w:ind w:firstLine="562" w:firstLineChars="200"/>
        <w:outlineLvl w:val="1"/>
        <w:rPr>
          <w:rFonts w:hint="eastAsia"/>
          <w:lang w:val="en-US" w:eastAsia="zh-CN"/>
        </w:rPr>
      </w:pPr>
      <w:bookmarkStart w:id="5" w:name="_Toc22134"/>
      <w:r>
        <w:rPr>
          <w:rFonts w:hint="eastAsia"/>
          <w:lang w:val="en-US" w:eastAsia="zh-CN"/>
        </w:rPr>
        <w:t>1.4 参考资料</w:t>
      </w:r>
      <w:bookmarkEnd w:id="5"/>
    </w:p>
    <w:p>
      <w:pPr>
        <w:pStyle w:val="4"/>
        <w:bidi w:val="0"/>
        <w:ind w:firstLine="562" w:firstLineChars="200"/>
        <w:outlineLvl w:val="0"/>
        <w:rPr>
          <w:rFonts w:hint="eastAsia"/>
          <w:lang w:val="en-US" w:eastAsia="zh-CN"/>
        </w:rPr>
      </w:pPr>
      <w:bookmarkStart w:id="6" w:name="_Toc19390"/>
      <w:r>
        <w:rPr>
          <w:rFonts w:hint="eastAsia"/>
          <w:lang w:val="en-US" w:eastAsia="zh-CN"/>
        </w:rPr>
        <w:t>2 软件总体概述</w:t>
      </w:r>
      <w:bookmarkEnd w:id="6"/>
    </w:p>
    <w:p>
      <w:pPr>
        <w:spacing w:line="360" w:lineRule="auto"/>
        <w:ind w:firstLine="420" w:firstLineChars="200"/>
        <w:rPr>
          <w:rFonts w:ascii="宋体" w:hAnsi="宋体" w:eastAsia="宋体" w:cs="宋体"/>
          <w:sz w:val="21"/>
          <w:szCs w:val="21"/>
        </w:rPr>
      </w:pPr>
      <w:r>
        <w:rPr>
          <w:rFonts w:ascii="宋体" w:hAnsi="宋体" w:eastAsia="宋体" w:cs="宋体"/>
          <w:sz w:val="21"/>
          <w:szCs w:val="21"/>
        </w:rPr>
        <w:t>本文档主要定义了智慧高校大数据平台的需求,由</w:t>
      </w:r>
      <w:r>
        <w:rPr>
          <w:rFonts w:hint="eastAsia" w:ascii="宋体" w:hAnsi="宋体" w:eastAsia="宋体" w:cs="宋体"/>
          <w:sz w:val="21"/>
          <w:szCs w:val="21"/>
          <w:lang w:val="en-US" w:eastAsia="zh-CN"/>
        </w:rPr>
        <w:t>五</w:t>
      </w:r>
      <w:r>
        <w:rPr>
          <w:rFonts w:hint="eastAsia"/>
          <w:sz w:val="21"/>
        </w:rPr>
        <w:t>大模块：高校数据分析、高校推荐系统、</w:t>
      </w:r>
      <w:r>
        <w:rPr>
          <w:rFonts w:hint="eastAsia"/>
          <w:sz w:val="21"/>
          <w:lang w:val="en-US" w:eastAsia="zh-CN"/>
        </w:rPr>
        <w:t>志愿填报推荐系统、</w:t>
      </w:r>
      <w:r>
        <w:rPr>
          <w:rFonts w:hint="eastAsia"/>
          <w:sz w:val="21"/>
        </w:rPr>
        <w:t>用户设置</w:t>
      </w:r>
      <w:r>
        <w:rPr>
          <w:rFonts w:hint="eastAsia"/>
          <w:sz w:val="21"/>
          <w:lang w:eastAsia="zh-CN"/>
        </w:rPr>
        <w:t>、</w:t>
      </w:r>
      <w:r>
        <w:rPr>
          <w:rFonts w:hint="eastAsia"/>
          <w:sz w:val="21"/>
          <w:lang w:val="en-US" w:eastAsia="zh-CN"/>
        </w:rPr>
        <w:t>管理员模块</w:t>
      </w:r>
      <w:r>
        <w:rPr>
          <w:rFonts w:hint="eastAsia"/>
          <w:sz w:val="21"/>
        </w:rPr>
        <w:t>。</w:t>
      </w:r>
    </w:p>
    <w:p>
      <w:pPr>
        <w:pStyle w:val="5"/>
        <w:bidi w:val="0"/>
        <w:ind w:firstLine="562" w:firstLineChars="200"/>
        <w:outlineLvl w:val="1"/>
        <w:rPr>
          <w:rFonts w:hint="eastAsia"/>
          <w:lang w:val="en-US" w:eastAsia="zh-CN"/>
        </w:rPr>
      </w:pPr>
      <w:bookmarkStart w:id="7" w:name="_Toc27341"/>
      <w:r>
        <w:rPr>
          <w:rFonts w:hint="eastAsia"/>
          <w:lang w:val="en-US" w:eastAsia="zh-CN"/>
        </w:rPr>
        <w:t>2.1 软件标识</w:t>
      </w:r>
      <w:bookmarkEnd w:id="7"/>
    </w:p>
    <w:p>
      <w:pPr>
        <w:ind w:left="420" w:leftChars="0" w:firstLine="420" w:firstLineChars="200"/>
        <w:rPr>
          <w:rFonts w:hint="eastAsia" w:ascii="宋体" w:hAnsi="宋体" w:eastAsia="宋体" w:cs="宋体"/>
          <w:sz w:val="21"/>
          <w:szCs w:val="21"/>
          <w:lang w:eastAsia="zh-CN"/>
        </w:rPr>
      </w:pPr>
      <w:r>
        <w:rPr>
          <w:rFonts w:ascii="宋体" w:hAnsi="宋体" w:eastAsia="宋体" w:cs="宋体"/>
          <w:sz w:val="21"/>
          <w:szCs w:val="21"/>
        </w:rPr>
        <w:t>软件全名称：智慧高校大数据平台</w:t>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val="en-US" w:eastAsia="zh-CN"/>
        </w:rPr>
        <w:tab/>
      </w:r>
      <w:r>
        <w:rPr>
          <w:rFonts w:ascii="宋体" w:hAnsi="宋体" w:eastAsia="宋体" w:cs="宋体"/>
          <w:sz w:val="21"/>
          <w:szCs w:val="21"/>
        </w:rPr>
        <w:t>软件缩称：SUBDP</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ascii="宋体" w:hAnsi="宋体" w:eastAsia="宋体" w:cs="宋体"/>
          <w:sz w:val="21"/>
          <w:szCs w:val="21"/>
        </w:rPr>
        <w:t>版本号：1.0 </w:t>
      </w:r>
    </w:p>
    <w:p>
      <w:pPr>
        <w:pStyle w:val="5"/>
        <w:bidi w:val="0"/>
        <w:ind w:firstLine="562" w:firstLineChars="200"/>
        <w:outlineLvl w:val="1"/>
        <w:rPr>
          <w:rFonts w:hint="eastAsia"/>
          <w:lang w:val="en-US" w:eastAsia="zh-CN"/>
        </w:rPr>
      </w:pPr>
      <w:bookmarkStart w:id="8" w:name="_Toc2461"/>
      <w:r>
        <w:rPr>
          <w:rFonts w:hint="eastAsia"/>
          <w:lang w:val="en-US" w:eastAsia="zh-CN"/>
        </w:rPr>
        <w:t>2.2 软件描述</w:t>
      </w:r>
      <w:bookmarkEnd w:id="8"/>
    </w:p>
    <w:p>
      <w:pPr>
        <w:pStyle w:val="9"/>
        <w:bidi w:val="0"/>
        <w:ind w:firstLine="420" w:firstLineChars="200"/>
        <w:rPr>
          <w:rFonts w:hint="eastAsia"/>
          <w:lang w:val="en-US" w:eastAsia="zh-CN"/>
        </w:rPr>
      </w:pPr>
      <w:r>
        <w:rPr>
          <w:rFonts w:hint="eastAsia"/>
          <w:lang w:val="en-US" w:eastAsia="zh-CN"/>
        </w:rPr>
        <w:t>2.2.1 系统属性</w:t>
      </w:r>
    </w:p>
    <w:p>
      <w:pPr>
        <w:spacing w:line="360" w:lineRule="auto"/>
        <w:ind w:firstLine="420" w:firstLineChars="200"/>
        <w:jc w:val="both"/>
        <w:rPr>
          <w:rFonts w:hint="eastAsia"/>
          <w:sz w:val="21"/>
        </w:rPr>
      </w:pPr>
      <w:r>
        <w:rPr>
          <w:rFonts w:hint="eastAsia"/>
          <w:sz w:val="21"/>
        </w:rPr>
        <w:t>本系统是一个独立开发的网站。在系统中为使用者提供中国所有9</w:t>
      </w:r>
      <w:r>
        <w:rPr>
          <w:sz w:val="21"/>
        </w:rPr>
        <w:t>85</w:t>
      </w:r>
      <w:r>
        <w:rPr>
          <w:rFonts w:hint="eastAsia"/>
          <w:sz w:val="21"/>
        </w:rPr>
        <w:t>/</w:t>
      </w:r>
      <w:r>
        <w:rPr>
          <w:sz w:val="21"/>
        </w:rPr>
        <w:t>211</w:t>
      </w:r>
      <w:r>
        <w:rPr>
          <w:rFonts w:hint="eastAsia"/>
          <w:sz w:val="21"/>
        </w:rPr>
        <w:t>高等院校的信息展示，给出目标院校之间的综合情况对比分析和招生信息分析，实现大学院校的分析与推荐功能。</w:t>
      </w:r>
    </w:p>
    <w:p>
      <w:pPr>
        <w:pStyle w:val="9"/>
        <w:tabs>
          <w:tab w:val="left" w:pos="2398"/>
        </w:tabs>
        <w:bidi w:val="0"/>
        <w:ind w:firstLine="420" w:firstLineChars="200"/>
        <w:rPr>
          <w:rFonts w:hint="eastAsia"/>
          <w:lang w:val="en-US" w:eastAsia="zh-CN"/>
        </w:rPr>
      </w:pPr>
      <w:r>
        <w:rPr>
          <w:rFonts w:hint="eastAsia"/>
          <w:lang w:val="en-US" w:eastAsia="zh-CN"/>
        </w:rPr>
        <w:t>2.2.2 开发背景</w:t>
      </w:r>
      <w:r>
        <w:rPr>
          <w:rFonts w:hint="eastAsia"/>
          <w:lang w:val="en-US" w:eastAsia="zh-CN"/>
        </w:rPr>
        <w:tab/>
      </w:r>
    </w:p>
    <w:p>
      <w:pPr>
        <w:spacing w:line="360" w:lineRule="auto"/>
        <w:ind w:firstLine="420" w:firstLineChars="200"/>
        <w:jc w:val="both"/>
        <w:rPr>
          <w:rFonts w:hint="eastAsia"/>
          <w:sz w:val="21"/>
        </w:rPr>
      </w:pPr>
      <w:r>
        <w:rPr>
          <w:rFonts w:hint="eastAsia"/>
          <w:sz w:val="21"/>
        </w:rPr>
        <w:t>《智慧高校大数据平台》用于为使用者提供精确的高等院校分析和推荐，应具备提供具体高校的招生信息、提供目标院校综合情况对比分析等功能，最终帮助使用者完成满意的志愿填报。</w:t>
      </w:r>
    </w:p>
    <w:p>
      <w:pPr>
        <w:pStyle w:val="9"/>
        <w:bidi w:val="0"/>
        <w:ind w:firstLine="420" w:firstLineChars="200"/>
        <w:rPr>
          <w:rFonts w:hint="eastAsia"/>
          <w:lang w:val="en-US" w:eastAsia="zh-CN"/>
        </w:rPr>
      </w:pPr>
      <w:r>
        <w:rPr>
          <w:rFonts w:hint="eastAsia"/>
          <w:lang w:val="en-US" w:eastAsia="zh-CN"/>
        </w:rPr>
        <w:t>2.2.3 软件功能</w:t>
      </w:r>
    </w:p>
    <w:p>
      <w:pPr>
        <w:spacing w:line="360" w:lineRule="auto"/>
        <w:ind w:firstLine="420" w:firstLineChars="200"/>
        <w:rPr>
          <w:rFonts w:hint="eastAsia"/>
        </w:rPr>
      </w:pPr>
      <w:r>
        <w:rPr>
          <w:rFonts w:hint="eastAsia"/>
          <w:sz w:val="21"/>
        </w:rPr>
        <w:t>系统分成</w:t>
      </w:r>
      <w:r>
        <w:rPr>
          <w:rFonts w:hint="eastAsia"/>
          <w:sz w:val="21"/>
          <w:lang w:val="en-US" w:eastAsia="zh-CN"/>
        </w:rPr>
        <w:t>五</w:t>
      </w:r>
      <w:r>
        <w:rPr>
          <w:rFonts w:hint="eastAsia"/>
          <w:sz w:val="21"/>
        </w:rPr>
        <w:t>大模块：高校数据分析、高校推荐系统、</w:t>
      </w:r>
      <w:r>
        <w:rPr>
          <w:rFonts w:hint="eastAsia"/>
          <w:sz w:val="21"/>
          <w:lang w:val="en-US" w:eastAsia="zh-CN"/>
        </w:rPr>
        <w:t>志愿填报推荐系统、</w:t>
      </w:r>
      <w:r>
        <w:rPr>
          <w:rFonts w:hint="eastAsia"/>
          <w:sz w:val="21"/>
        </w:rPr>
        <w:t>用户设置</w:t>
      </w:r>
      <w:r>
        <w:rPr>
          <w:rFonts w:hint="eastAsia"/>
          <w:sz w:val="21"/>
          <w:lang w:eastAsia="zh-CN"/>
        </w:rPr>
        <w:t>、</w:t>
      </w:r>
      <w:r>
        <w:rPr>
          <w:rFonts w:hint="eastAsia"/>
          <w:sz w:val="21"/>
          <w:lang w:val="en-US" w:eastAsia="zh-CN"/>
        </w:rPr>
        <w:t>管理员模块</w:t>
      </w:r>
      <w:r>
        <w:rPr>
          <w:rFonts w:hint="eastAsia"/>
          <w:sz w:val="21"/>
        </w:rPr>
        <w:t>。</w:t>
      </w:r>
    </w:p>
    <w:p>
      <w:pPr>
        <w:spacing w:line="360" w:lineRule="auto"/>
        <w:ind w:firstLine="420" w:firstLineChars="200"/>
        <w:rPr>
          <w:rFonts w:hint="eastAsia"/>
          <w:sz w:val="21"/>
        </w:rPr>
      </w:pPr>
      <w:r>
        <w:rPr>
          <w:rFonts w:hint="eastAsia"/>
        </w:rPr>
        <w:t>主体结构图</w:t>
      </w:r>
    </w:p>
    <w:p>
      <w:pPr>
        <w:rPr>
          <w:rFonts w:hint="eastAsia"/>
          <w:lang w:val="en-US" w:eastAsia="zh-CN"/>
        </w:rPr>
      </w:pPr>
      <w:r>
        <w:rPr>
          <w:rFonts w:ascii="宋体" w:hAnsi="宋体" w:eastAsia="宋体" w:cs="宋体"/>
          <w:sz w:val="24"/>
          <w:szCs w:val="24"/>
        </w:rPr>
        <w:drawing>
          <wp:inline distT="0" distB="0" distL="114300" distR="114300">
            <wp:extent cx="5266690" cy="2448560"/>
            <wp:effectExtent l="0" t="0" r="6350" b="5080"/>
            <wp:docPr id="2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descr="IMG_256"/>
                    <pic:cNvPicPr>
                      <a:picLocks noChangeAspect="1"/>
                    </pic:cNvPicPr>
                  </pic:nvPicPr>
                  <pic:blipFill>
                    <a:blip r:embed="rId4"/>
                    <a:stretch>
                      <a:fillRect/>
                    </a:stretch>
                  </pic:blipFill>
                  <pic:spPr>
                    <a:xfrm>
                      <a:off x="0" y="0"/>
                      <a:ext cx="5266690" cy="2448560"/>
                    </a:xfrm>
                    <a:prstGeom prst="rect">
                      <a:avLst/>
                    </a:prstGeom>
                    <a:noFill/>
                    <a:ln w="9525">
                      <a:noFill/>
                    </a:ln>
                  </pic:spPr>
                </pic:pic>
              </a:graphicData>
            </a:graphic>
          </wp:inline>
        </w:drawing>
      </w:r>
    </w:p>
    <w:p>
      <w:pPr>
        <w:pStyle w:val="5"/>
        <w:bidi w:val="0"/>
        <w:ind w:firstLine="562" w:firstLineChars="200"/>
        <w:outlineLvl w:val="1"/>
        <w:rPr>
          <w:rFonts w:hint="eastAsia"/>
          <w:lang w:val="en-US" w:eastAsia="zh-CN"/>
        </w:rPr>
      </w:pPr>
      <w:bookmarkStart w:id="9" w:name="_Toc3879"/>
      <w:r>
        <w:rPr>
          <w:rFonts w:hint="eastAsia"/>
          <w:lang w:val="en-US" w:eastAsia="zh-CN"/>
        </w:rPr>
        <w:t>2.3 用户的特点</w:t>
      </w:r>
      <w:bookmarkEnd w:id="9"/>
    </w:p>
    <w:p>
      <w:pPr>
        <w:spacing w:line="360" w:lineRule="auto"/>
        <w:ind w:firstLine="420" w:firstLineChars="200"/>
        <w:jc w:val="both"/>
        <w:rPr>
          <w:rFonts w:hint="eastAsia"/>
          <w:sz w:val="21"/>
        </w:rPr>
      </w:pPr>
      <w:r>
        <w:rPr>
          <w:rFonts w:hint="eastAsia"/>
          <w:sz w:val="21"/>
        </w:rPr>
        <w:t>用户能够熟练的使用Windows操作系统，能使用IE浏览器上网，以及使用Office办公套件进行文档处理。</w:t>
      </w:r>
    </w:p>
    <w:p>
      <w:pPr>
        <w:pStyle w:val="5"/>
        <w:bidi w:val="0"/>
        <w:ind w:firstLine="562" w:firstLineChars="200"/>
        <w:outlineLvl w:val="1"/>
        <w:rPr>
          <w:rFonts w:hint="eastAsia"/>
          <w:lang w:val="en-US" w:eastAsia="zh-CN"/>
        </w:rPr>
      </w:pPr>
      <w:bookmarkStart w:id="10" w:name="_Toc5834"/>
      <w:r>
        <w:rPr>
          <w:rFonts w:hint="eastAsia"/>
          <w:lang w:val="en-US" w:eastAsia="zh-CN"/>
        </w:rPr>
        <w:t>2.4 限制与约束</w:t>
      </w:r>
      <w:bookmarkEnd w:id="10"/>
    </w:p>
    <w:p>
      <w:pPr>
        <w:spacing w:line="360" w:lineRule="auto"/>
        <w:ind w:firstLine="420" w:firstLineChars="200"/>
        <w:jc w:val="both"/>
        <w:rPr>
          <w:rFonts w:hint="eastAsia"/>
          <w:sz w:val="21"/>
        </w:rPr>
      </w:pPr>
      <w:r>
        <w:rPr>
          <w:rFonts w:hint="eastAsia"/>
          <w:sz w:val="21"/>
        </w:rPr>
        <w:t>系统运行环境</w:t>
      </w:r>
    </w:p>
    <w:p>
      <w:pPr>
        <w:spacing w:line="360" w:lineRule="auto"/>
        <w:ind w:firstLine="420" w:firstLineChars="200"/>
        <w:jc w:val="both"/>
        <w:rPr>
          <w:rFonts w:hint="eastAsia"/>
          <w:sz w:val="21"/>
        </w:rPr>
      </w:pPr>
      <w:r>
        <w:rPr>
          <w:rFonts w:hint="eastAsia"/>
          <w:sz w:val="21"/>
        </w:rPr>
        <w:t>操作系统：</w:t>
      </w:r>
      <w:r>
        <w:rPr>
          <w:rFonts w:hint="eastAsia"/>
        </w:rPr>
        <w:t>简体中文Windows</w:t>
      </w:r>
      <w:r>
        <w:t>11</w:t>
      </w:r>
    </w:p>
    <w:p>
      <w:pPr>
        <w:spacing w:line="360" w:lineRule="auto"/>
        <w:ind w:firstLine="420" w:firstLineChars="200"/>
        <w:jc w:val="both"/>
        <w:rPr>
          <w:rFonts w:hint="eastAsia"/>
          <w:sz w:val="21"/>
        </w:rPr>
      </w:pPr>
      <w:r>
        <w:rPr>
          <w:rFonts w:hint="eastAsia"/>
          <w:sz w:val="21"/>
        </w:rPr>
        <w:t>数据库：</w:t>
      </w:r>
      <w:r>
        <w:rPr>
          <w:rFonts w:hint="eastAsia"/>
        </w:rPr>
        <w:t xml:space="preserve">MySQL </w:t>
      </w:r>
      <w:r>
        <w:t>8.0</w:t>
      </w:r>
    </w:p>
    <w:p>
      <w:pPr>
        <w:spacing w:line="360" w:lineRule="auto"/>
        <w:ind w:firstLine="420" w:firstLineChars="200"/>
        <w:jc w:val="both"/>
        <w:rPr>
          <w:rFonts w:hint="eastAsia"/>
        </w:rPr>
      </w:pPr>
      <w:r>
        <w:rPr>
          <w:rFonts w:hint="eastAsia"/>
          <w:sz w:val="21"/>
        </w:rPr>
        <w:t>浏览器：</w:t>
      </w:r>
      <w:r>
        <w:t>Microsoft Edge</w:t>
      </w:r>
      <w:r>
        <w:rPr>
          <w:rFonts w:hint="eastAsia"/>
        </w:rPr>
        <w:t xml:space="preserve"> 114.0.1823.37 (正式版本) (64 位)</w:t>
      </w:r>
    </w:p>
    <w:p>
      <w:pPr>
        <w:spacing w:line="360" w:lineRule="auto"/>
        <w:ind w:firstLine="420" w:firstLineChars="200"/>
        <w:jc w:val="both"/>
        <w:rPr>
          <w:rFonts w:hint="eastAsia"/>
          <w:sz w:val="21"/>
        </w:rPr>
      </w:pPr>
      <w:r>
        <w:rPr>
          <w:rFonts w:hint="eastAsia"/>
          <w:sz w:val="21"/>
        </w:rPr>
        <w:t>硬件限制</w:t>
      </w:r>
    </w:p>
    <w:p>
      <w:pPr>
        <w:spacing w:line="360" w:lineRule="auto"/>
        <w:ind w:firstLine="420" w:firstLineChars="200"/>
        <w:jc w:val="both"/>
        <w:rPr>
          <w:rFonts w:hint="eastAsia"/>
          <w:sz w:val="21"/>
        </w:rPr>
      </w:pPr>
      <w:r>
        <w:rPr>
          <w:rFonts w:hint="eastAsia"/>
          <w:sz w:val="21"/>
        </w:rPr>
        <w:t>WEB服务器、数据库服务器</w:t>
      </w:r>
    </w:p>
    <w:p>
      <w:pPr>
        <w:ind w:left="756" w:leftChars="360" w:firstLine="420" w:firstLineChars="200"/>
        <w:rPr>
          <w:rFonts w:hint="eastAsia"/>
          <w:sz w:val="21"/>
        </w:rPr>
      </w:pPr>
      <w:r>
        <w:rPr>
          <w:rFonts w:hint="eastAsia"/>
          <w:sz w:val="21"/>
        </w:rPr>
        <w:t xml:space="preserve">CPU：Intel Pentium 4 3.0G </w:t>
      </w:r>
    </w:p>
    <w:p>
      <w:pPr>
        <w:ind w:left="756" w:leftChars="360" w:firstLine="420" w:firstLineChars="200"/>
        <w:rPr>
          <w:rFonts w:hint="eastAsia"/>
          <w:sz w:val="21"/>
        </w:rPr>
      </w:pPr>
      <w:r>
        <w:rPr>
          <w:rFonts w:hint="eastAsia"/>
          <w:sz w:val="21"/>
        </w:rPr>
        <w:t>内存：2GB</w:t>
      </w:r>
    </w:p>
    <w:p>
      <w:pPr>
        <w:ind w:left="756" w:leftChars="360" w:firstLine="420" w:firstLineChars="200"/>
        <w:rPr>
          <w:rFonts w:hint="eastAsia"/>
          <w:sz w:val="21"/>
        </w:rPr>
      </w:pPr>
      <w:r>
        <w:rPr>
          <w:rFonts w:hint="eastAsia"/>
          <w:sz w:val="21"/>
        </w:rPr>
        <w:t>硬盘：80GB</w:t>
      </w:r>
    </w:p>
    <w:p>
      <w:pPr>
        <w:spacing w:line="360" w:lineRule="auto"/>
        <w:ind w:firstLine="420" w:firstLineChars="200"/>
        <w:jc w:val="both"/>
        <w:rPr>
          <w:rFonts w:hint="eastAsia"/>
          <w:sz w:val="21"/>
        </w:rPr>
      </w:pPr>
      <w:r>
        <w:rPr>
          <w:rFonts w:hint="eastAsia"/>
          <w:sz w:val="21"/>
        </w:rPr>
        <w:t>网络</w:t>
      </w:r>
    </w:p>
    <w:p>
      <w:pPr>
        <w:ind w:left="720" w:firstLine="420" w:firstLineChars="200"/>
        <w:rPr>
          <w:rFonts w:hint="eastAsia"/>
          <w:sz w:val="21"/>
        </w:rPr>
      </w:pPr>
      <w:r>
        <w:rPr>
          <w:rFonts w:hint="eastAsia"/>
          <w:sz w:val="21"/>
        </w:rPr>
        <w:t>以太网：100MB</w:t>
      </w:r>
    </w:p>
    <w:p>
      <w:pPr>
        <w:spacing w:line="360" w:lineRule="auto"/>
        <w:ind w:firstLine="420" w:firstLineChars="200"/>
        <w:jc w:val="both"/>
        <w:rPr>
          <w:rFonts w:hint="eastAsia"/>
          <w:sz w:val="21"/>
        </w:rPr>
      </w:pPr>
      <w:r>
        <w:rPr>
          <w:rFonts w:hint="eastAsia"/>
          <w:sz w:val="21"/>
        </w:rPr>
        <w:t>用户机器配置</w:t>
      </w:r>
    </w:p>
    <w:p>
      <w:pPr>
        <w:ind w:left="720" w:firstLine="420" w:firstLineChars="200"/>
        <w:rPr>
          <w:rFonts w:hint="eastAsia"/>
          <w:sz w:val="21"/>
        </w:rPr>
      </w:pPr>
      <w:r>
        <w:rPr>
          <w:rFonts w:hint="eastAsia"/>
          <w:sz w:val="21"/>
        </w:rPr>
        <w:t>内存：512MB</w:t>
      </w:r>
    </w:p>
    <w:p>
      <w:pPr>
        <w:pStyle w:val="4"/>
        <w:bidi w:val="0"/>
        <w:ind w:firstLine="562" w:firstLineChars="200"/>
        <w:outlineLvl w:val="0"/>
        <w:rPr>
          <w:rFonts w:hint="eastAsia"/>
          <w:lang w:val="en-US" w:eastAsia="zh-CN"/>
        </w:rPr>
      </w:pPr>
      <w:bookmarkStart w:id="11" w:name="_Toc15498"/>
      <w:r>
        <w:rPr>
          <w:rFonts w:hint="eastAsia"/>
          <w:lang w:val="en-US" w:eastAsia="zh-CN"/>
        </w:rPr>
        <w:t>3 具体需求</w:t>
      </w:r>
      <w:bookmarkEnd w:id="11"/>
    </w:p>
    <w:p>
      <w:pPr>
        <w:pStyle w:val="5"/>
        <w:bidi w:val="0"/>
        <w:ind w:firstLine="562" w:firstLineChars="200"/>
        <w:jc w:val="both"/>
        <w:outlineLvl w:val="1"/>
        <w:rPr>
          <w:rFonts w:hint="eastAsia"/>
          <w:lang w:val="en-US" w:eastAsia="zh-CN"/>
        </w:rPr>
      </w:pPr>
      <w:bookmarkStart w:id="12" w:name="_Toc17666"/>
      <w:r>
        <w:rPr>
          <w:rFonts w:hint="eastAsia"/>
          <w:lang w:val="en-US" w:eastAsia="zh-CN"/>
        </w:rPr>
        <w:t>3.1 用户登录</w:t>
      </w:r>
      <w:bookmarkEnd w:id="12"/>
    </w:p>
    <w:p>
      <w:pPr>
        <w:ind w:firstLine="420" w:firstLineChars="200"/>
        <w:rPr>
          <w:rFonts w:hint="eastAsia"/>
        </w:rPr>
      </w:pPr>
      <w:r>
        <w:rPr>
          <w:rFonts w:hint="eastAsia"/>
        </w:rPr>
        <w:t>用户登录</w:t>
      </w:r>
      <w:r>
        <w:rPr>
          <w:rFonts w:hint="eastAsia"/>
          <w:lang w:eastAsia="zh-CN"/>
        </w:rPr>
        <w:t>是</w:t>
      </w:r>
      <w:r>
        <w:rPr>
          <w:rFonts w:hint="eastAsia"/>
          <w:lang w:val="en-US" w:eastAsia="zh-CN"/>
        </w:rPr>
        <w:t>平台用户登陆并查看平台数据的入口</w:t>
      </w:r>
      <w:r>
        <w:rPr>
          <w:rFonts w:hint="eastAsia"/>
        </w:rPr>
        <w:t>，整个流程</w:t>
      </w:r>
      <w:r>
        <w:rPr>
          <w:rFonts w:hint="eastAsia"/>
          <w:lang w:val="en-US" w:eastAsia="zh-CN"/>
        </w:rPr>
        <w:t>如下</w:t>
      </w:r>
      <w:r>
        <w:rPr>
          <w:rFonts w:hint="eastAsia"/>
        </w:rPr>
        <w:t>：</w:t>
      </w:r>
    </w:p>
    <w:p>
      <w:pPr>
        <w:ind w:firstLine="420" w:firstLineChars="200"/>
        <w:rPr>
          <w:rFonts w:hint="default" w:eastAsiaTheme="minorEastAsia"/>
          <w:lang w:val="en-US" w:eastAsia="zh-CN"/>
        </w:rPr>
      </w:pPr>
      <w:r>
        <w:rPr>
          <w:rFonts w:hint="eastAsia"/>
        </w:rPr>
        <w:t>用户进入首页，在登录框中输入自己的</w:t>
      </w:r>
      <w:r>
        <w:rPr>
          <w:rFonts w:hint="eastAsia"/>
          <w:lang w:val="en-US" w:eastAsia="zh-CN"/>
        </w:rPr>
        <w:t>昵称</w:t>
      </w:r>
      <w:r>
        <w:rPr>
          <w:rFonts w:hint="eastAsia"/>
          <w:lang w:eastAsia="zh-CN"/>
        </w:rPr>
        <w:t>、</w:t>
      </w:r>
      <w:r>
        <w:rPr>
          <w:rFonts w:hint="eastAsia"/>
        </w:rPr>
        <w:t>密码，点击按钮进入后台进行</w:t>
      </w:r>
      <w:r>
        <w:rPr>
          <w:rFonts w:hint="eastAsia"/>
          <w:lang w:val="en-US" w:eastAsia="zh-CN"/>
        </w:rPr>
        <w:t>验证</w:t>
      </w:r>
      <w:r>
        <w:rPr>
          <w:rFonts w:hint="eastAsia"/>
        </w:rPr>
        <w:t>，如果</w:t>
      </w:r>
      <w:r>
        <w:rPr>
          <w:rFonts w:hint="eastAsia"/>
          <w:lang w:eastAsia="zh-CN"/>
        </w:rPr>
        <w:t>验证</w:t>
      </w:r>
      <w:r>
        <w:rPr>
          <w:rFonts w:hint="eastAsia"/>
        </w:rPr>
        <w:t>通过，进入</w:t>
      </w:r>
      <w:r>
        <w:rPr>
          <w:rFonts w:hint="eastAsia"/>
          <w:lang w:val="en-US" w:eastAsia="zh-CN"/>
        </w:rPr>
        <w:t>智慧高校大数据平台</w:t>
      </w:r>
      <w:r>
        <w:rPr>
          <w:rFonts w:hint="eastAsia"/>
        </w:rPr>
        <w:t>，如果未通过</w:t>
      </w:r>
      <w:r>
        <w:rPr>
          <w:rFonts w:hint="eastAsia"/>
          <w:lang w:eastAsia="zh-CN"/>
        </w:rPr>
        <w:t>验证</w:t>
      </w:r>
      <w:r>
        <w:rPr>
          <w:rFonts w:hint="eastAsia"/>
        </w:rPr>
        <w:t>，则转至登录框，提示用户错误的原因，如此直到用户信息通过验证，再执行通过验证的后续操作，直到结束</w:t>
      </w:r>
      <w:r>
        <w:rPr>
          <w:rFonts w:hint="eastAsia"/>
          <w:lang w:eastAsia="zh-CN"/>
        </w:rPr>
        <w:t>。</w:t>
      </w:r>
      <w:r>
        <w:rPr>
          <w:rFonts w:hint="eastAsia"/>
          <w:lang w:val="en-US" w:eastAsia="zh-CN"/>
        </w:rPr>
        <w:t>整个流程图如下：</w:t>
      </w:r>
    </w:p>
    <w:p>
      <w:pPr>
        <w:pStyle w:val="9"/>
        <w:bidi w:val="0"/>
        <w:ind w:firstLine="420" w:firstLineChars="200"/>
        <w:rPr>
          <w:rFonts w:hint="eastAsia"/>
          <w:lang w:val="en-US" w:eastAsia="zh-CN"/>
        </w:rPr>
      </w:pPr>
      <w:r>
        <w:rPr>
          <w:rFonts w:hint="eastAsia"/>
          <w:lang w:val="en-US" w:eastAsia="zh-CN"/>
        </w:rPr>
        <w:t>3.1.1 登录</w:t>
      </w:r>
    </w:p>
    <w:p>
      <w:pPr>
        <w:ind w:firstLine="420" w:firstLineChars="200"/>
        <w:jc w:val="center"/>
        <w:rPr>
          <w:rFonts w:hint="default"/>
          <w:lang w:val="en-US" w:eastAsia="zh-CN"/>
        </w:rPr>
      </w:pPr>
      <w:r>
        <w:drawing>
          <wp:inline distT="0" distB="0" distL="114300" distR="114300">
            <wp:extent cx="2735580" cy="3764280"/>
            <wp:effectExtent l="0" t="0" r="762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5"/>
                    <a:stretch>
                      <a:fillRect/>
                    </a:stretch>
                  </pic:blipFill>
                  <pic:spPr>
                    <a:xfrm>
                      <a:off x="0" y="0"/>
                      <a:ext cx="2735580" cy="3764280"/>
                    </a:xfrm>
                    <a:prstGeom prst="rect">
                      <a:avLst/>
                    </a:prstGeom>
                    <a:noFill/>
                    <a:ln>
                      <a:noFill/>
                    </a:ln>
                  </pic:spPr>
                </pic:pic>
              </a:graphicData>
            </a:graphic>
          </wp:inline>
        </w:drawing>
      </w:r>
    </w:p>
    <w:p>
      <w:pPr>
        <w:pStyle w:val="9"/>
        <w:bidi w:val="0"/>
        <w:ind w:firstLine="420" w:firstLineChars="200"/>
        <w:rPr>
          <w:rFonts w:hint="eastAsia"/>
          <w:lang w:val="en-US" w:eastAsia="zh-CN"/>
        </w:rPr>
      </w:pPr>
      <w:r>
        <w:rPr>
          <w:rFonts w:hint="eastAsia"/>
          <w:lang w:val="en-US" w:eastAsia="zh-CN"/>
        </w:rPr>
        <w:t>3.1.2 用户注册</w:t>
      </w:r>
    </w:p>
    <w:p>
      <w:pPr>
        <w:ind w:firstLine="420" w:firstLineChars="200"/>
        <w:rPr>
          <w:rFonts w:hint="eastAsia"/>
        </w:rPr>
      </w:pPr>
      <w:r>
        <w:rPr>
          <w:rFonts w:hint="eastAsia"/>
        </w:rPr>
        <w:t>用户</w:t>
      </w:r>
      <w:r>
        <w:rPr>
          <w:rFonts w:hint="eastAsia"/>
          <w:lang w:val="en-US" w:eastAsia="zh-CN"/>
        </w:rPr>
        <w:t>注册</w:t>
      </w:r>
      <w:r>
        <w:rPr>
          <w:rFonts w:hint="eastAsia"/>
          <w:lang w:eastAsia="zh-CN"/>
        </w:rPr>
        <w:t>是</w:t>
      </w:r>
      <w:r>
        <w:rPr>
          <w:rFonts w:hint="eastAsia"/>
          <w:lang w:val="en-US" w:eastAsia="zh-CN"/>
        </w:rPr>
        <w:t>平台用户进行平台账号注册的入口</w:t>
      </w:r>
      <w:r>
        <w:rPr>
          <w:rFonts w:hint="eastAsia"/>
        </w:rPr>
        <w:t>，整个流程</w:t>
      </w:r>
      <w:r>
        <w:rPr>
          <w:rFonts w:hint="eastAsia"/>
          <w:lang w:val="en-US" w:eastAsia="zh-CN"/>
        </w:rPr>
        <w:t>如下</w:t>
      </w:r>
      <w:r>
        <w:rPr>
          <w:rFonts w:hint="eastAsia"/>
        </w:rPr>
        <w:t>：</w:t>
      </w:r>
    </w:p>
    <w:p>
      <w:pPr>
        <w:ind w:firstLine="420" w:firstLineChars="200"/>
        <w:rPr>
          <w:rFonts w:hint="default" w:eastAsiaTheme="minorEastAsia"/>
          <w:lang w:val="en-US" w:eastAsia="zh-CN"/>
        </w:rPr>
      </w:pPr>
      <w:r>
        <w:rPr>
          <w:rFonts w:hint="eastAsia"/>
        </w:rPr>
        <w:t>用户进入首页</w:t>
      </w:r>
      <w:r>
        <w:rPr>
          <w:rFonts w:hint="eastAsia"/>
          <w:lang w:eastAsia="zh-CN"/>
        </w:rPr>
        <w:t>，</w:t>
      </w:r>
      <w:r>
        <w:rPr>
          <w:rFonts w:hint="eastAsia"/>
          <w:lang w:val="en-US" w:eastAsia="zh-CN"/>
        </w:rPr>
        <w:t>点击创建账号</w:t>
      </w:r>
      <w:r>
        <w:rPr>
          <w:rFonts w:hint="eastAsia"/>
        </w:rPr>
        <w:t>，在</w:t>
      </w:r>
      <w:r>
        <w:rPr>
          <w:rFonts w:hint="eastAsia"/>
          <w:lang w:val="en-US" w:eastAsia="zh-CN"/>
        </w:rPr>
        <w:t>注册</w:t>
      </w:r>
      <w:r>
        <w:rPr>
          <w:rFonts w:hint="eastAsia"/>
        </w:rPr>
        <w:t>框中输入自己的</w:t>
      </w:r>
      <w:r>
        <w:rPr>
          <w:rFonts w:hint="eastAsia"/>
          <w:lang w:val="en-US" w:eastAsia="zh-CN"/>
        </w:rPr>
        <w:t>昵称</w:t>
      </w:r>
      <w:r>
        <w:rPr>
          <w:rFonts w:hint="eastAsia"/>
          <w:lang w:eastAsia="zh-CN"/>
        </w:rPr>
        <w:t>、</w:t>
      </w:r>
      <w:r>
        <w:rPr>
          <w:rFonts w:hint="eastAsia"/>
        </w:rPr>
        <w:t>密码</w:t>
      </w:r>
      <w:r>
        <w:rPr>
          <w:rFonts w:hint="eastAsia"/>
          <w:lang w:eastAsia="zh-CN"/>
        </w:rPr>
        <w:t>，</w:t>
      </w:r>
      <w:r>
        <w:rPr>
          <w:rFonts w:hint="eastAsia"/>
        </w:rPr>
        <w:t>点击按钮进入后台进行</w:t>
      </w:r>
      <w:r>
        <w:rPr>
          <w:rFonts w:hint="eastAsia"/>
          <w:lang w:val="en-US" w:eastAsia="zh-CN"/>
        </w:rPr>
        <w:t>验证</w:t>
      </w:r>
      <w:r>
        <w:rPr>
          <w:rFonts w:hint="eastAsia"/>
        </w:rPr>
        <w:t>，如果</w:t>
      </w:r>
      <w:r>
        <w:rPr>
          <w:rFonts w:hint="eastAsia"/>
          <w:lang w:eastAsia="zh-CN"/>
        </w:rPr>
        <w:t>验证</w:t>
      </w:r>
      <w:r>
        <w:rPr>
          <w:rFonts w:hint="eastAsia"/>
        </w:rPr>
        <w:t>通过，</w:t>
      </w:r>
      <w:r>
        <w:rPr>
          <w:rFonts w:hint="eastAsia"/>
          <w:lang w:val="en-US" w:eastAsia="zh-CN"/>
        </w:rPr>
        <w:t>则通知用户创建账号成功，跳转到登录页面进行登录</w:t>
      </w:r>
      <w:r>
        <w:rPr>
          <w:rFonts w:hint="eastAsia"/>
        </w:rPr>
        <w:t>，如果未通过</w:t>
      </w:r>
      <w:r>
        <w:rPr>
          <w:rFonts w:hint="eastAsia"/>
          <w:lang w:eastAsia="zh-CN"/>
        </w:rPr>
        <w:t>验证</w:t>
      </w:r>
      <w:r>
        <w:rPr>
          <w:rFonts w:hint="eastAsia"/>
        </w:rPr>
        <w:t>，则</w:t>
      </w:r>
      <w:r>
        <w:rPr>
          <w:rFonts w:hint="eastAsia"/>
          <w:lang w:val="en-US" w:eastAsia="zh-CN"/>
        </w:rPr>
        <w:t>提示用户错误原因（昵称已经被占用，昵称不合法，密码两次不相同）</w:t>
      </w:r>
      <w:r>
        <w:rPr>
          <w:rFonts w:hint="eastAsia"/>
        </w:rPr>
        <w:t>，如此直到用户信息</w:t>
      </w:r>
      <w:r>
        <w:rPr>
          <w:rFonts w:hint="eastAsia"/>
          <w:lang w:val="en-US" w:eastAsia="zh-CN"/>
        </w:rPr>
        <w:t>创建账号成功，然后跳转至登录界面登录，整个流程图如下：</w:t>
      </w:r>
    </w:p>
    <w:p>
      <w:pPr>
        <w:ind w:firstLine="420" w:firstLineChars="200"/>
        <w:jc w:val="center"/>
      </w:pPr>
      <w:r>
        <w:drawing>
          <wp:inline distT="0" distB="0" distL="114300" distR="114300">
            <wp:extent cx="3855720" cy="392430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855720" cy="3924300"/>
                    </a:xfrm>
                    <a:prstGeom prst="rect">
                      <a:avLst/>
                    </a:prstGeom>
                    <a:noFill/>
                    <a:ln>
                      <a:noFill/>
                    </a:ln>
                  </pic:spPr>
                </pic:pic>
              </a:graphicData>
            </a:graphic>
          </wp:inline>
        </w:drawing>
      </w:r>
    </w:p>
    <w:p>
      <w:pPr>
        <w:pStyle w:val="9"/>
        <w:bidi w:val="0"/>
        <w:ind w:firstLine="420" w:firstLineChars="200"/>
        <w:rPr>
          <w:rFonts w:hint="eastAsia"/>
          <w:lang w:val="en-US" w:eastAsia="zh-CN"/>
        </w:rPr>
      </w:pPr>
      <w:r>
        <w:rPr>
          <w:rFonts w:hint="eastAsia"/>
          <w:lang w:val="en-US" w:eastAsia="zh-CN"/>
        </w:rPr>
        <w:t>3.1.3 模块选择</w:t>
      </w:r>
    </w:p>
    <w:p>
      <w:pPr>
        <w:ind w:firstLine="420" w:firstLineChars="200"/>
        <w:rPr>
          <w:rFonts w:hint="eastAsia"/>
        </w:rPr>
      </w:pPr>
      <w:r>
        <w:rPr>
          <w:rFonts w:hint="eastAsia"/>
          <w:lang w:val="en-US" w:eastAsia="zh-CN"/>
        </w:rPr>
        <w:t>模块选择</w:t>
      </w:r>
      <w:r>
        <w:rPr>
          <w:rFonts w:hint="eastAsia"/>
          <w:lang w:eastAsia="zh-CN"/>
        </w:rPr>
        <w:t>是</w:t>
      </w:r>
      <w:r>
        <w:rPr>
          <w:rFonts w:hint="eastAsia"/>
          <w:lang w:val="en-US" w:eastAsia="zh-CN"/>
        </w:rPr>
        <w:t>平台用户进行数据查看操作的入口</w:t>
      </w:r>
      <w:r>
        <w:rPr>
          <w:rFonts w:hint="eastAsia"/>
        </w:rPr>
        <w:t>，整个流程</w:t>
      </w:r>
      <w:r>
        <w:rPr>
          <w:rFonts w:hint="eastAsia"/>
          <w:lang w:val="en-US" w:eastAsia="zh-CN"/>
        </w:rPr>
        <w:t>如下</w:t>
      </w:r>
      <w:r>
        <w:rPr>
          <w:rFonts w:hint="eastAsia"/>
        </w:rPr>
        <w:t>：</w:t>
      </w:r>
    </w:p>
    <w:p>
      <w:pPr>
        <w:ind w:firstLine="420" w:firstLineChars="200"/>
        <w:rPr>
          <w:rFonts w:hint="eastAsia"/>
          <w:lang w:val="en-US" w:eastAsia="zh-CN"/>
        </w:rPr>
      </w:pPr>
      <w:r>
        <w:rPr>
          <w:rFonts w:hint="eastAsia"/>
        </w:rPr>
        <w:t>用户进入</w:t>
      </w:r>
      <w:r>
        <w:rPr>
          <w:rFonts w:hint="eastAsia"/>
          <w:lang w:val="en-US" w:eastAsia="zh-CN"/>
        </w:rPr>
        <w:t>主页</w:t>
      </w:r>
      <w:r>
        <w:rPr>
          <w:rFonts w:hint="eastAsia"/>
        </w:rPr>
        <w:t>，</w:t>
      </w:r>
      <w:r>
        <w:rPr>
          <w:rFonts w:hint="eastAsia"/>
          <w:lang w:val="en-US" w:eastAsia="zh-CN"/>
        </w:rPr>
        <w:t>点击导航栏的模块名称，选择（选择高校，地理分布，个人信息）中任何一个进入模块内部进行操作。</w:t>
      </w:r>
    </w:p>
    <w:p>
      <w:pPr>
        <w:ind w:firstLine="420" w:firstLineChars="200"/>
        <w:rPr>
          <w:rFonts w:hint="default"/>
          <w:lang w:val="en-US" w:eastAsia="zh-CN"/>
        </w:rPr>
      </w:pPr>
      <w:r>
        <w:rPr>
          <w:rFonts w:hint="eastAsia"/>
          <w:lang w:val="en-US" w:eastAsia="zh-CN"/>
        </w:rPr>
        <w:t>用户可以随时点击导航栏的登出键登出整个平台。</w:t>
      </w:r>
    </w:p>
    <w:p>
      <w:pPr>
        <w:ind w:firstLine="420" w:firstLineChars="200"/>
        <w:rPr>
          <w:rFonts w:hint="default" w:eastAsiaTheme="minorEastAsia"/>
          <w:lang w:val="en-US" w:eastAsia="zh-CN"/>
        </w:rPr>
      </w:pPr>
      <w:r>
        <w:rPr>
          <w:rFonts w:hint="eastAsia"/>
          <w:lang w:val="en-US" w:eastAsia="zh-CN"/>
        </w:rPr>
        <w:t>整个流程图如下：</w:t>
      </w:r>
    </w:p>
    <w:p>
      <w:pPr>
        <w:ind w:firstLine="420" w:firstLineChars="200"/>
        <w:jc w:val="center"/>
      </w:pPr>
      <w:r>
        <w:drawing>
          <wp:inline distT="0" distB="0" distL="114300" distR="114300">
            <wp:extent cx="2481580" cy="2606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481580" cy="260604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用例图如下：</w:t>
      </w:r>
    </w:p>
    <w:p>
      <w:pPr>
        <w:ind w:firstLine="420" w:firstLineChars="200"/>
        <w:jc w:val="center"/>
        <w:rPr>
          <w:rFonts w:hint="default"/>
          <w:lang w:val="en-US" w:eastAsia="zh-CN"/>
        </w:rPr>
      </w:pPr>
      <w:r>
        <w:drawing>
          <wp:inline distT="0" distB="0" distL="114300" distR="114300">
            <wp:extent cx="2491740" cy="16002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2491740" cy="1600200"/>
                    </a:xfrm>
                    <a:prstGeom prst="rect">
                      <a:avLst/>
                    </a:prstGeom>
                    <a:noFill/>
                    <a:ln>
                      <a:noFill/>
                    </a:ln>
                  </pic:spPr>
                </pic:pic>
              </a:graphicData>
            </a:graphic>
          </wp:inline>
        </w:drawing>
      </w:r>
    </w:p>
    <w:p>
      <w:pPr>
        <w:pStyle w:val="5"/>
        <w:bidi w:val="0"/>
        <w:ind w:firstLine="562" w:firstLineChars="200"/>
        <w:outlineLvl w:val="1"/>
        <w:rPr>
          <w:rFonts w:hint="eastAsia"/>
          <w:lang w:val="en-US" w:eastAsia="zh-CN"/>
        </w:rPr>
      </w:pPr>
      <w:bookmarkStart w:id="13" w:name="_Toc28514"/>
      <w:r>
        <w:rPr>
          <w:rFonts w:hint="eastAsia"/>
          <w:lang w:val="en-US" w:eastAsia="zh-CN"/>
        </w:rPr>
        <w:t>3.2 高校数据分析</w:t>
      </w:r>
      <w:bookmarkEnd w:id="13"/>
    </w:p>
    <w:p>
      <w:pPr>
        <w:ind w:firstLine="420" w:firstLineChars="200"/>
        <w:rPr>
          <w:rFonts w:hint="default" w:eastAsiaTheme="minorEastAsia"/>
          <w:lang w:val="en-US" w:eastAsia="zh-CN"/>
        </w:rPr>
      </w:pPr>
      <w:r>
        <w:rPr>
          <w:rFonts w:hint="eastAsia"/>
          <w:lang w:val="en-US" w:eastAsia="zh-CN"/>
        </w:rPr>
        <w:t>高校数据分析模块</w:t>
      </w:r>
      <w:r>
        <w:rPr>
          <w:rFonts w:hint="eastAsia"/>
        </w:rPr>
        <w:t>包括</w:t>
      </w:r>
      <w:r>
        <w:rPr>
          <w:rFonts w:hint="eastAsia"/>
          <w:lang w:val="en-US" w:eastAsia="zh-CN"/>
        </w:rPr>
        <w:t>显示选择学校功能，显示学校基本信息，招生信息，对比分析数据功能。其中显示数据整体流程如下:</w:t>
      </w:r>
    </w:p>
    <w:p>
      <w:pPr>
        <w:ind w:firstLine="420" w:firstLineChars="200"/>
        <w:jc w:val="center"/>
      </w:pPr>
      <w:r>
        <w:drawing>
          <wp:inline distT="0" distB="0" distL="114300" distR="114300">
            <wp:extent cx="3429000" cy="59664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9000" cy="596646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用例图如下：</w:t>
      </w:r>
    </w:p>
    <w:p>
      <w:pPr>
        <w:ind w:firstLine="420" w:firstLineChars="200"/>
        <w:jc w:val="center"/>
        <w:rPr>
          <w:rFonts w:hint="default"/>
          <w:lang w:val="en-US" w:eastAsia="zh-CN"/>
        </w:rPr>
      </w:pPr>
      <w:r>
        <w:drawing>
          <wp:inline distT="0" distB="0" distL="114300" distR="114300">
            <wp:extent cx="2110740" cy="230886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2110740" cy="2308860"/>
                    </a:xfrm>
                    <a:prstGeom prst="rect">
                      <a:avLst/>
                    </a:prstGeom>
                    <a:noFill/>
                    <a:ln>
                      <a:noFill/>
                    </a:ln>
                  </pic:spPr>
                </pic:pic>
              </a:graphicData>
            </a:graphic>
          </wp:inline>
        </w:drawing>
      </w:r>
    </w:p>
    <w:p>
      <w:pPr>
        <w:pStyle w:val="5"/>
        <w:bidi w:val="0"/>
        <w:ind w:firstLine="562" w:firstLineChars="200"/>
        <w:outlineLvl w:val="1"/>
        <w:rPr>
          <w:rFonts w:hint="eastAsia"/>
          <w:lang w:val="en-US" w:eastAsia="zh-CN"/>
        </w:rPr>
      </w:pPr>
      <w:bookmarkStart w:id="14" w:name="_Toc21013"/>
      <w:r>
        <w:rPr>
          <w:rFonts w:hint="eastAsia"/>
          <w:lang w:val="en-US" w:eastAsia="zh-CN"/>
        </w:rPr>
        <w:t>3.3 高校推荐系统</w:t>
      </w:r>
      <w:bookmarkEnd w:id="14"/>
    </w:p>
    <w:p>
      <w:pPr>
        <w:ind w:firstLine="420" w:firstLineChars="200"/>
        <w:rPr>
          <w:rFonts w:hint="default" w:eastAsiaTheme="minorEastAsia"/>
          <w:lang w:val="en-US" w:eastAsia="zh-CN"/>
        </w:rPr>
      </w:pPr>
      <w:r>
        <w:rPr>
          <w:rFonts w:hint="eastAsia"/>
          <w:lang w:val="en-US" w:eastAsia="zh-CN"/>
        </w:rPr>
        <w:t>高校推荐系统模块</w:t>
      </w:r>
      <w:r>
        <w:rPr>
          <w:rFonts w:hint="eastAsia"/>
        </w:rPr>
        <w:t>包括</w:t>
      </w:r>
      <w:r>
        <w:rPr>
          <w:rFonts w:hint="eastAsia"/>
          <w:lang w:val="en-US" w:eastAsia="zh-CN"/>
        </w:rPr>
        <w:t>显示各大学地理分布，各省高校数量与拥有高校名称，最热搜索高校排名与高校分布地区排名。其中显示数据整体流程如下:</w:t>
      </w:r>
    </w:p>
    <w:p>
      <w:pPr>
        <w:ind w:firstLine="420" w:firstLineChars="200"/>
        <w:jc w:val="center"/>
      </w:pPr>
      <w:r>
        <w:drawing>
          <wp:inline distT="0" distB="0" distL="114300" distR="114300">
            <wp:extent cx="1074420" cy="48615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074420" cy="486156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用例图如下：</w:t>
      </w:r>
    </w:p>
    <w:p>
      <w:pPr>
        <w:ind w:firstLine="420" w:firstLineChars="200"/>
        <w:jc w:val="center"/>
        <w:rPr>
          <w:rFonts w:hint="default"/>
          <w:lang w:val="en-US" w:eastAsia="zh-CN"/>
        </w:rPr>
      </w:pPr>
      <w:r>
        <w:drawing>
          <wp:inline distT="0" distB="0" distL="114300" distR="114300">
            <wp:extent cx="2148840" cy="119634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148840" cy="1196340"/>
                    </a:xfrm>
                    <a:prstGeom prst="rect">
                      <a:avLst/>
                    </a:prstGeom>
                    <a:noFill/>
                    <a:ln>
                      <a:noFill/>
                    </a:ln>
                  </pic:spPr>
                </pic:pic>
              </a:graphicData>
            </a:graphic>
          </wp:inline>
        </w:drawing>
      </w:r>
    </w:p>
    <w:p>
      <w:pPr>
        <w:pStyle w:val="5"/>
        <w:bidi w:val="0"/>
        <w:ind w:firstLine="562" w:firstLineChars="200"/>
        <w:outlineLvl w:val="1"/>
        <w:rPr>
          <w:rFonts w:hint="eastAsia"/>
          <w:lang w:val="en-US" w:eastAsia="zh-CN"/>
        </w:rPr>
      </w:pPr>
      <w:bookmarkStart w:id="15" w:name="_Toc15603"/>
      <w:r>
        <w:rPr>
          <w:rFonts w:hint="eastAsia"/>
          <w:lang w:val="en-US" w:eastAsia="zh-CN"/>
        </w:rPr>
        <w:t>3.3 用户设置</w:t>
      </w:r>
      <w:bookmarkEnd w:id="15"/>
    </w:p>
    <w:p>
      <w:pPr>
        <w:ind w:firstLine="420" w:firstLineChars="200"/>
        <w:rPr>
          <w:rFonts w:hint="default" w:eastAsiaTheme="minorEastAsia"/>
          <w:lang w:val="en-US" w:eastAsia="zh-CN"/>
        </w:rPr>
      </w:pPr>
      <w:r>
        <w:rPr>
          <w:rFonts w:hint="eastAsia"/>
          <w:lang w:val="en-US" w:eastAsia="zh-CN"/>
        </w:rPr>
        <w:t>用户设置模块</w:t>
      </w:r>
      <w:r>
        <w:rPr>
          <w:rFonts w:hint="eastAsia"/>
        </w:rPr>
        <w:t>包括</w:t>
      </w:r>
      <w:r>
        <w:rPr>
          <w:rFonts w:hint="eastAsia"/>
          <w:lang w:val="en-US" w:eastAsia="zh-CN"/>
        </w:rPr>
        <w:t>显示用户个人信息，昵称，头像，性别与生日，且可以修改用户头像，性别，生日与密码。其中显示数据整体流程如下:</w:t>
      </w:r>
    </w:p>
    <w:p>
      <w:pPr>
        <w:ind w:firstLine="420" w:firstLineChars="200"/>
        <w:jc w:val="center"/>
      </w:pPr>
      <w:r>
        <w:drawing>
          <wp:inline distT="0" distB="0" distL="114300" distR="114300">
            <wp:extent cx="3707765" cy="5076825"/>
            <wp:effectExtent l="0" t="0" r="1079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3707765" cy="5076825"/>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用例图如下：</w:t>
      </w:r>
    </w:p>
    <w:p>
      <w:pPr>
        <w:ind w:firstLine="420" w:firstLineChars="200"/>
        <w:jc w:val="center"/>
      </w:pPr>
      <w:r>
        <w:drawing>
          <wp:inline distT="0" distB="0" distL="114300" distR="114300">
            <wp:extent cx="3048000" cy="300228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3048000" cy="3002280"/>
                    </a:xfrm>
                    <a:prstGeom prst="rect">
                      <a:avLst/>
                    </a:prstGeom>
                    <a:noFill/>
                    <a:ln>
                      <a:noFill/>
                    </a:ln>
                  </pic:spPr>
                </pic:pic>
              </a:graphicData>
            </a:graphic>
          </wp:inline>
        </w:drawing>
      </w:r>
    </w:p>
    <w:p>
      <w:pPr>
        <w:pStyle w:val="4"/>
        <w:bidi w:val="0"/>
        <w:outlineLvl w:val="1"/>
        <w:rPr>
          <w:rFonts w:hint="eastAsia"/>
          <w:lang w:val="en-US" w:eastAsia="zh-CN"/>
        </w:rPr>
      </w:pPr>
      <w:bookmarkStart w:id="16" w:name="_Toc23079"/>
      <w:r>
        <w:rPr>
          <w:rFonts w:hint="eastAsia"/>
          <w:lang w:val="en-US" w:eastAsia="zh-CN"/>
        </w:rPr>
        <w:t>3.4 志愿填报推荐系统</w:t>
      </w:r>
      <w:bookmarkEnd w:id="16"/>
    </w:p>
    <w:p>
      <w:pPr>
        <w:ind w:firstLine="420" w:firstLineChars="200"/>
        <w:rPr>
          <w:rFonts w:hint="default" w:eastAsiaTheme="minorEastAsia"/>
          <w:lang w:val="en-US" w:eastAsia="zh-CN"/>
        </w:rPr>
      </w:pPr>
      <w:r>
        <w:rPr>
          <w:rFonts w:hint="eastAsia"/>
          <w:lang w:val="en-US" w:eastAsia="zh-CN"/>
        </w:rPr>
        <w:t>高校志愿填报分析模块</w:t>
      </w:r>
      <w:r>
        <w:rPr>
          <w:rFonts w:hint="eastAsia"/>
        </w:rPr>
        <w:t>包括</w:t>
      </w:r>
      <w:r>
        <w:rPr>
          <w:rFonts w:hint="eastAsia"/>
          <w:lang w:val="en-US" w:eastAsia="zh-CN"/>
        </w:rPr>
        <w:t>推荐院校与选择院校功能，其中推荐院校填入成绩与期望的地区与学校类型可以获得推荐院校数据，通过院校数据可以直接进入高效数据分析模块，整体流程如下:</w:t>
      </w:r>
    </w:p>
    <w:p>
      <w:pPr>
        <w:rPr>
          <w:rFonts w:hint="default"/>
          <w:lang w:val="en-US" w:eastAsia="zh-CN"/>
        </w:rPr>
      </w:pPr>
    </w:p>
    <w:p>
      <w:pPr>
        <w:pStyle w:val="4"/>
        <w:bidi w:val="0"/>
        <w:jc w:val="center"/>
        <w:outlineLvl w:val="9"/>
      </w:pPr>
      <w:r>
        <w:drawing>
          <wp:inline distT="0" distB="0" distL="114300" distR="114300">
            <wp:extent cx="2948940" cy="525780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2948940" cy="5257800"/>
                    </a:xfrm>
                    <a:prstGeom prst="rect">
                      <a:avLst/>
                    </a:prstGeom>
                    <a:noFill/>
                    <a:ln>
                      <a:noFill/>
                    </a:ln>
                  </pic:spPr>
                </pic:pic>
              </a:graphicData>
            </a:graphic>
          </wp:inline>
        </w:drawing>
      </w:r>
    </w:p>
    <w:p>
      <w:pPr>
        <w:rPr>
          <w:rFonts w:hint="eastAsia"/>
          <w:lang w:val="en-US" w:eastAsia="zh-CN"/>
        </w:rPr>
      </w:pPr>
      <w:r>
        <w:rPr>
          <w:rFonts w:hint="eastAsia"/>
          <w:lang w:val="en-US" w:eastAsia="zh-CN"/>
        </w:rPr>
        <w:t>用例图如下：</w:t>
      </w:r>
    </w:p>
    <w:p>
      <w:pPr>
        <w:jc w:val="center"/>
      </w:pPr>
      <w:r>
        <w:drawing>
          <wp:inline distT="0" distB="0" distL="114300" distR="114300">
            <wp:extent cx="2891155" cy="2492375"/>
            <wp:effectExtent l="0" t="0" r="444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2891155" cy="249237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3.5 管理模块</w:t>
      </w:r>
    </w:p>
    <w:p>
      <w:pPr>
        <w:rPr>
          <w:rFonts w:hint="eastAsia"/>
          <w:lang w:val="en-US" w:eastAsia="zh-CN"/>
        </w:rPr>
      </w:pPr>
      <w:r>
        <w:rPr>
          <w:rFonts w:hint="eastAsia"/>
          <w:lang w:val="en-US" w:eastAsia="zh-CN"/>
        </w:rPr>
        <w:t>整体用例图如下：</w:t>
      </w:r>
    </w:p>
    <w:p>
      <w:pPr>
        <w:jc w:val="center"/>
        <w:rPr>
          <w:rFonts w:hint="default"/>
          <w:lang w:val="en-US" w:eastAsia="zh-CN"/>
        </w:rPr>
      </w:pPr>
      <w:r>
        <w:drawing>
          <wp:inline distT="0" distB="0" distL="114300" distR="114300">
            <wp:extent cx="2552700" cy="4152900"/>
            <wp:effectExtent l="0" t="0" r="7620" b="762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7"/>
                    <a:stretch>
                      <a:fillRect/>
                    </a:stretch>
                  </pic:blipFill>
                  <pic:spPr>
                    <a:xfrm>
                      <a:off x="0" y="0"/>
                      <a:ext cx="2552700" cy="415290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3.5.1 登录</w:t>
      </w:r>
    </w:p>
    <w:p>
      <w:pPr>
        <w:ind w:firstLine="420" w:firstLineChars="200"/>
        <w:rPr>
          <w:rFonts w:hint="eastAsia"/>
        </w:rPr>
      </w:pPr>
      <w:r>
        <w:rPr>
          <w:rFonts w:hint="eastAsia"/>
          <w:lang w:val="en-US" w:eastAsia="zh-CN"/>
        </w:rPr>
        <w:t>管理员</w:t>
      </w:r>
      <w:r>
        <w:rPr>
          <w:rFonts w:hint="eastAsia"/>
        </w:rPr>
        <w:t>登录</w:t>
      </w:r>
      <w:r>
        <w:rPr>
          <w:rFonts w:hint="eastAsia"/>
          <w:lang w:eastAsia="zh-CN"/>
        </w:rPr>
        <w:t>是</w:t>
      </w:r>
      <w:r>
        <w:rPr>
          <w:rFonts w:hint="eastAsia"/>
          <w:lang w:val="en-US" w:eastAsia="zh-CN"/>
        </w:rPr>
        <w:t>平台用户登陆并查看平台数据的入口</w:t>
      </w:r>
      <w:r>
        <w:rPr>
          <w:rFonts w:hint="eastAsia"/>
        </w:rPr>
        <w:t>，整个流程</w:t>
      </w:r>
      <w:r>
        <w:rPr>
          <w:rFonts w:hint="eastAsia"/>
          <w:lang w:val="en-US" w:eastAsia="zh-CN"/>
        </w:rPr>
        <w:t>如下</w:t>
      </w:r>
      <w:r>
        <w:rPr>
          <w:rFonts w:hint="eastAsia"/>
        </w:rPr>
        <w:t>：</w:t>
      </w:r>
    </w:p>
    <w:p>
      <w:pPr>
        <w:ind w:firstLine="420" w:firstLineChars="200"/>
        <w:rPr>
          <w:rFonts w:hint="default" w:eastAsiaTheme="minorEastAsia"/>
          <w:lang w:val="en-US" w:eastAsia="zh-CN"/>
        </w:rPr>
      </w:pPr>
      <w:r>
        <w:rPr>
          <w:rFonts w:hint="eastAsia"/>
          <w:lang w:val="en-US" w:eastAsia="zh-CN"/>
        </w:rPr>
        <w:t>管理员</w:t>
      </w:r>
      <w:r>
        <w:rPr>
          <w:rFonts w:hint="eastAsia"/>
        </w:rPr>
        <w:t>进入</w:t>
      </w:r>
      <w:r>
        <w:rPr>
          <w:rFonts w:hint="eastAsia"/>
          <w:lang w:val="en-US" w:eastAsia="zh-CN"/>
        </w:rPr>
        <w:t>管理员</w:t>
      </w:r>
      <w:r>
        <w:rPr>
          <w:rFonts w:hint="eastAsia"/>
        </w:rPr>
        <w:t>首页，在登录框中输入自己的</w:t>
      </w:r>
      <w:r>
        <w:rPr>
          <w:rFonts w:hint="eastAsia"/>
          <w:lang w:val="en-US" w:eastAsia="zh-CN"/>
        </w:rPr>
        <w:t>昵称</w:t>
      </w:r>
      <w:r>
        <w:rPr>
          <w:rFonts w:hint="eastAsia"/>
          <w:lang w:eastAsia="zh-CN"/>
        </w:rPr>
        <w:t>、</w:t>
      </w:r>
      <w:r>
        <w:rPr>
          <w:rFonts w:hint="eastAsia"/>
        </w:rPr>
        <w:t>密码，点击按钮进入后台进行</w:t>
      </w:r>
      <w:r>
        <w:rPr>
          <w:rFonts w:hint="eastAsia"/>
          <w:lang w:val="en-US" w:eastAsia="zh-CN"/>
        </w:rPr>
        <w:t>验证</w:t>
      </w:r>
      <w:r>
        <w:rPr>
          <w:rFonts w:hint="eastAsia"/>
        </w:rPr>
        <w:t>，如果</w:t>
      </w:r>
      <w:r>
        <w:rPr>
          <w:rFonts w:hint="eastAsia"/>
          <w:lang w:eastAsia="zh-CN"/>
        </w:rPr>
        <w:t>验证</w:t>
      </w:r>
      <w:r>
        <w:rPr>
          <w:rFonts w:hint="eastAsia"/>
        </w:rPr>
        <w:t>通过，进入</w:t>
      </w:r>
      <w:r>
        <w:rPr>
          <w:rFonts w:hint="eastAsia"/>
          <w:lang w:val="en-US" w:eastAsia="zh-CN"/>
        </w:rPr>
        <w:t>智慧高校大数据管理平台</w:t>
      </w:r>
      <w:r>
        <w:rPr>
          <w:rFonts w:hint="eastAsia"/>
        </w:rPr>
        <w:t>，如果未通过</w:t>
      </w:r>
      <w:r>
        <w:rPr>
          <w:rFonts w:hint="eastAsia"/>
          <w:lang w:eastAsia="zh-CN"/>
        </w:rPr>
        <w:t>验证</w:t>
      </w:r>
      <w:r>
        <w:rPr>
          <w:rFonts w:hint="eastAsia"/>
        </w:rPr>
        <w:t>，则转至登录框，提示错误的原因，如此直到信息通过验证，再执行通过验证的后续操作，直到结束</w:t>
      </w:r>
      <w:r>
        <w:rPr>
          <w:rFonts w:hint="eastAsia"/>
          <w:lang w:eastAsia="zh-CN"/>
        </w:rPr>
        <w:t>。</w:t>
      </w:r>
      <w:r>
        <w:rPr>
          <w:rFonts w:hint="eastAsia"/>
          <w:lang w:val="en-US" w:eastAsia="zh-CN"/>
        </w:rPr>
        <w:t>整个流程图如下：</w:t>
      </w:r>
    </w:p>
    <w:p>
      <w:pPr>
        <w:rPr>
          <w:rFonts w:hint="eastAsia"/>
          <w:lang w:val="en-US" w:eastAsia="zh-CN"/>
        </w:rPr>
      </w:pPr>
    </w:p>
    <w:p>
      <w:pPr>
        <w:jc w:val="center"/>
      </w:pPr>
      <w:r>
        <w:drawing>
          <wp:inline distT="0" distB="0" distL="114300" distR="114300">
            <wp:extent cx="2644140" cy="3802380"/>
            <wp:effectExtent l="0" t="0" r="7620" b="762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2644140" cy="380238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3.5.2 管理信息</w:t>
      </w:r>
    </w:p>
    <w:p>
      <w:pPr>
        <w:ind w:firstLine="420" w:firstLineChars="200"/>
        <w:rPr>
          <w:rFonts w:hint="eastAsia"/>
        </w:rPr>
      </w:pPr>
      <w:r>
        <w:rPr>
          <w:rFonts w:hint="eastAsia"/>
          <w:lang w:val="en-US" w:eastAsia="zh-CN"/>
        </w:rPr>
        <w:t>模块选择</w:t>
      </w:r>
      <w:r>
        <w:rPr>
          <w:rFonts w:hint="eastAsia"/>
          <w:lang w:eastAsia="zh-CN"/>
        </w:rPr>
        <w:t>是</w:t>
      </w:r>
      <w:r>
        <w:rPr>
          <w:rFonts w:hint="eastAsia"/>
          <w:lang w:val="en-US" w:eastAsia="zh-CN"/>
        </w:rPr>
        <w:t>平台用户进行数据查看操作的入口</w:t>
      </w:r>
      <w:r>
        <w:rPr>
          <w:rFonts w:hint="eastAsia"/>
        </w:rPr>
        <w:t>，整个流程</w:t>
      </w:r>
      <w:r>
        <w:rPr>
          <w:rFonts w:hint="eastAsia"/>
          <w:lang w:val="en-US" w:eastAsia="zh-CN"/>
        </w:rPr>
        <w:t>如下</w:t>
      </w:r>
      <w:r>
        <w:rPr>
          <w:rFonts w:hint="eastAsia"/>
        </w:rPr>
        <w:t>：</w:t>
      </w:r>
    </w:p>
    <w:p>
      <w:pPr>
        <w:ind w:firstLine="420" w:firstLineChars="200"/>
        <w:rPr>
          <w:rFonts w:hint="eastAsia"/>
          <w:lang w:val="en-US" w:eastAsia="zh-CN"/>
        </w:rPr>
      </w:pPr>
      <w:r>
        <w:rPr>
          <w:rFonts w:hint="eastAsia"/>
          <w:lang w:val="en-US" w:eastAsia="zh-CN"/>
        </w:rPr>
        <w:t>管理员</w:t>
      </w:r>
      <w:r>
        <w:rPr>
          <w:rFonts w:hint="eastAsia"/>
        </w:rPr>
        <w:t>进入</w:t>
      </w:r>
      <w:r>
        <w:rPr>
          <w:rFonts w:hint="eastAsia"/>
          <w:lang w:val="en-US" w:eastAsia="zh-CN"/>
        </w:rPr>
        <w:t>主页</w:t>
      </w:r>
      <w:r>
        <w:rPr>
          <w:rFonts w:hint="eastAsia"/>
        </w:rPr>
        <w:t>，</w:t>
      </w:r>
      <w:r>
        <w:rPr>
          <w:rFonts w:hint="eastAsia"/>
          <w:lang w:val="en-US" w:eastAsia="zh-CN"/>
        </w:rPr>
        <w:t>点击导航栏的模块名称，选择（用户管理、广告管理、用户反馈、数据管理）中任何一个进入模块内部进行操作。</w:t>
      </w:r>
    </w:p>
    <w:p>
      <w:pPr>
        <w:ind w:firstLine="420" w:firstLineChars="200"/>
        <w:rPr>
          <w:rFonts w:hint="default"/>
          <w:lang w:val="en-US" w:eastAsia="zh-CN"/>
        </w:rPr>
      </w:pPr>
      <w:r>
        <w:rPr>
          <w:rFonts w:hint="eastAsia"/>
          <w:lang w:val="en-US" w:eastAsia="zh-CN"/>
        </w:rPr>
        <w:t>用户可以随时点击导航栏的登出键登出整个平台。</w:t>
      </w:r>
    </w:p>
    <w:p>
      <w:pPr>
        <w:ind w:firstLine="420" w:firstLineChars="200"/>
        <w:rPr>
          <w:rFonts w:hint="default" w:eastAsiaTheme="minorEastAsia"/>
          <w:lang w:val="en-US" w:eastAsia="zh-CN"/>
        </w:rPr>
      </w:pPr>
      <w:r>
        <w:rPr>
          <w:rFonts w:hint="eastAsia"/>
          <w:lang w:val="en-US" w:eastAsia="zh-CN"/>
        </w:rPr>
        <w:t>整个流程图如下：</w:t>
      </w:r>
    </w:p>
    <w:p>
      <w:pPr>
        <w:rPr>
          <w:rFonts w:hint="eastAsia"/>
          <w:lang w:val="en-US" w:eastAsia="zh-CN"/>
        </w:rPr>
      </w:pPr>
    </w:p>
    <w:p>
      <w:pPr>
        <w:pStyle w:val="6"/>
        <w:bidi w:val="0"/>
        <w:jc w:val="center"/>
      </w:pPr>
      <w:r>
        <w:drawing>
          <wp:inline distT="0" distB="0" distL="114300" distR="114300">
            <wp:extent cx="3329940" cy="3566160"/>
            <wp:effectExtent l="0" t="0" r="762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9"/>
                    <a:stretch>
                      <a:fillRect/>
                    </a:stretch>
                  </pic:blipFill>
                  <pic:spPr>
                    <a:xfrm>
                      <a:off x="0" y="0"/>
                      <a:ext cx="3329940" cy="3566160"/>
                    </a:xfrm>
                    <a:prstGeom prst="rect">
                      <a:avLst/>
                    </a:prstGeom>
                    <a:noFill/>
                    <a:ln>
                      <a:noFill/>
                    </a:ln>
                  </pic:spPr>
                </pic:pic>
              </a:graphicData>
            </a:graphic>
          </wp:inline>
        </w:drawing>
      </w:r>
    </w:p>
    <w:p>
      <w:pPr>
        <w:rPr>
          <w:rFonts w:hint="default"/>
          <w:lang w:val="en-US" w:eastAsia="zh-CN"/>
        </w:rPr>
      </w:pPr>
    </w:p>
    <w:p>
      <w:pPr>
        <w:pStyle w:val="9"/>
        <w:bidi w:val="0"/>
        <w:rPr>
          <w:rFonts w:hint="eastAsia"/>
          <w:lang w:val="en-US" w:eastAsia="zh-CN"/>
        </w:rPr>
      </w:pPr>
      <w:r>
        <w:rPr>
          <w:rFonts w:hint="eastAsia"/>
          <w:lang w:val="en-US" w:eastAsia="zh-CN"/>
        </w:rPr>
        <w:t>3.5.3 用户信息管理</w:t>
      </w:r>
    </w:p>
    <w:p>
      <w:pPr>
        <w:ind w:firstLine="420" w:firstLineChars="200"/>
        <w:rPr>
          <w:rFonts w:hint="default" w:eastAsiaTheme="minorEastAsia"/>
          <w:lang w:val="en-US" w:eastAsia="zh-CN"/>
        </w:rPr>
      </w:pPr>
      <w:r>
        <w:rPr>
          <w:rFonts w:hint="eastAsia"/>
          <w:lang w:val="en-US" w:eastAsia="zh-CN"/>
        </w:rPr>
        <w:t>用户信息管理模块</w:t>
      </w:r>
      <w:r>
        <w:rPr>
          <w:rFonts w:hint="eastAsia"/>
        </w:rPr>
        <w:t>包括</w:t>
      </w:r>
      <w:r>
        <w:rPr>
          <w:rFonts w:hint="eastAsia"/>
          <w:lang w:val="en-US" w:eastAsia="zh-CN"/>
        </w:rPr>
        <w:t>显示整个数据库的用户昵称与密码，可以点击查看被隐藏的密码，帮助用户重置密码，删除与增加用户。其中整体流程如下:</w:t>
      </w:r>
    </w:p>
    <w:p>
      <w:pPr>
        <w:rPr>
          <w:rFonts w:hint="eastAsia"/>
          <w:lang w:val="en-US" w:eastAsia="zh-CN"/>
        </w:rPr>
      </w:pPr>
    </w:p>
    <w:p>
      <w:pPr>
        <w:jc w:val="center"/>
        <w:rPr>
          <w:rFonts w:hint="eastAsia"/>
          <w:lang w:val="en-US" w:eastAsia="zh-CN"/>
        </w:rPr>
      </w:pPr>
      <w:r>
        <w:drawing>
          <wp:inline distT="0" distB="0" distL="114300" distR="114300">
            <wp:extent cx="2448560" cy="3565525"/>
            <wp:effectExtent l="0" t="0" r="5080" b="635"/>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0"/>
                    <a:stretch>
                      <a:fillRect/>
                    </a:stretch>
                  </pic:blipFill>
                  <pic:spPr>
                    <a:xfrm>
                      <a:off x="0" y="0"/>
                      <a:ext cx="2448560" cy="3565525"/>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3.5.4 广告信息管理</w:t>
      </w:r>
    </w:p>
    <w:p>
      <w:pPr>
        <w:ind w:firstLine="420" w:firstLineChars="200"/>
        <w:rPr>
          <w:rFonts w:hint="default" w:eastAsiaTheme="minorEastAsia"/>
          <w:lang w:val="en-US" w:eastAsia="zh-CN"/>
        </w:rPr>
      </w:pPr>
      <w:r>
        <w:rPr>
          <w:rFonts w:hint="eastAsia"/>
          <w:lang w:val="en-US" w:eastAsia="zh-CN"/>
        </w:rPr>
        <w:t>广告信息管理模块</w:t>
      </w:r>
      <w:r>
        <w:rPr>
          <w:rFonts w:hint="eastAsia"/>
        </w:rPr>
        <w:t>包括</w:t>
      </w:r>
      <w:r>
        <w:rPr>
          <w:rFonts w:hint="eastAsia"/>
          <w:lang w:val="en-US" w:eastAsia="zh-CN"/>
        </w:rPr>
        <w:t>显示所有广告信息，可以修改广告内容与增加新的广告，其中对广告信息处理的整体流程如下:</w:t>
      </w:r>
    </w:p>
    <w:p>
      <w:pPr>
        <w:rPr>
          <w:rFonts w:hint="eastAsia"/>
          <w:lang w:val="en-US" w:eastAsia="zh-CN"/>
        </w:rPr>
      </w:pPr>
    </w:p>
    <w:p>
      <w:pPr>
        <w:jc w:val="center"/>
      </w:pPr>
      <w:r>
        <w:drawing>
          <wp:inline distT="0" distB="0" distL="114300" distR="114300">
            <wp:extent cx="2599055" cy="3806825"/>
            <wp:effectExtent l="0" t="0" r="6985" b="317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21"/>
                    <a:stretch>
                      <a:fillRect/>
                    </a:stretch>
                  </pic:blipFill>
                  <pic:spPr>
                    <a:xfrm>
                      <a:off x="0" y="0"/>
                      <a:ext cx="2599055" cy="3806825"/>
                    </a:xfrm>
                    <a:prstGeom prst="rect">
                      <a:avLst/>
                    </a:prstGeom>
                    <a:noFill/>
                    <a:ln>
                      <a:noFill/>
                    </a:ln>
                  </pic:spPr>
                </pic:pic>
              </a:graphicData>
            </a:graphic>
          </wp:inline>
        </w:drawing>
      </w:r>
    </w:p>
    <w:p>
      <w:pPr>
        <w:jc w:val="center"/>
      </w:pPr>
    </w:p>
    <w:p>
      <w:pPr>
        <w:pStyle w:val="9"/>
        <w:bidi w:val="0"/>
        <w:rPr>
          <w:rFonts w:hint="eastAsia"/>
          <w:lang w:val="en-US" w:eastAsia="zh-CN"/>
        </w:rPr>
      </w:pPr>
      <w:r>
        <w:rPr>
          <w:rFonts w:hint="eastAsia"/>
          <w:lang w:val="en-US" w:eastAsia="zh-CN"/>
        </w:rPr>
        <w:t>3.5.5 反馈处理</w:t>
      </w:r>
    </w:p>
    <w:p>
      <w:pPr>
        <w:ind w:firstLine="420" w:firstLineChars="200"/>
        <w:jc w:val="center"/>
        <w:rPr>
          <w:rFonts w:hint="default"/>
          <w:lang w:val="en-US" w:eastAsia="zh-CN"/>
        </w:rPr>
      </w:pPr>
      <w:r>
        <w:rPr>
          <w:rFonts w:hint="eastAsia"/>
          <w:lang w:val="en-US" w:eastAsia="zh-CN"/>
        </w:rPr>
        <w:t>用户反馈处理模块</w:t>
      </w:r>
      <w:r>
        <w:rPr>
          <w:rFonts w:hint="eastAsia"/>
        </w:rPr>
        <w:t>包括</w:t>
      </w:r>
      <w:r>
        <w:rPr>
          <w:rFonts w:hint="eastAsia"/>
          <w:lang w:val="en-US" w:eastAsia="zh-CN"/>
        </w:rPr>
        <w:t>已经处理和没有处理的两种信息分类，可以查看反馈信息内容。对于未处理的信息，管理员需要填写处理方式并提交，其中显示数据整体流程如下：</w:t>
      </w:r>
    </w:p>
    <w:p>
      <w:pPr>
        <w:ind w:firstLine="420" w:firstLineChars="200"/>
        <w:jc w:val="center"/>
      </w:pPr>
      <w:r>
        <w:drawing>
          <wp:inline distT="0" distB="0" distL="114300" distR="114300">
            <wp:extent cx="2066925" cy="4712970"/>
            <wp:effectExtent l="0" t="0" r="5715" b="1143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2"/>
                    <a:stretch>
                      <a:fillRect/>
                    </a:stretch>
                  </pic:blipFill>
                  <pic:spPr>
                    <a:xfrm>
                      <a:off x="0" y="0"/>
                      <a:ext cx="2066925" cy="4712970"/>
                    </a:xfrm>
                    <a:prstGeom prst="rect">
                      <a:avLst/>
                    </a:prstGeom>
                    <a:noFill/>
                    <a:ln>
                      <a:noFill/>
                    </a:ln>
                  </pic:spPr>
                </pic:pic>
              </a:graphicData>
            </a:graphic>
          </wp:inline>
        </w:drawing>
      </w:r>
    </w:p>
    <w:p>
      <w:pPr>
        <w:pStyle w:val="9"/>
        <w:bidi w:val="0"/>
        <w:rPr>
          <w:rFonts w:hint="eastAsia"/>
          <w:lang w:val="en-US" w:eastAsia="zh-CN"/>
        </w:rPr>
      </w:pPr>
      <w:r>
        <w:rPr>
          <w:rFonts w:hint="eastAsia"/>
          <w:lang w:val="en-US" w:eastAsia="zh-CN"/>
        </w:rPr>
        <w:t>3.5.6 数据库信息管理</w:t>
      </w:r>
    </w:p>
    <w:p>
      <w:pPr>
        <w:ind w:firstLine="420" w:firstLineChars="200"/>
        <w:rPr>
          <w:rFonts w:hint="default" w:eastAsiaTheme="minorEastAsia"/>
          <w:lang w:val="en-US" w:eastAsia="zh-CN"/>
        </w:rPr>
      </w:pPr>
      <w:r>
        <w:rPr>
          <w:rFonts w:hint="eastAsia"/>
          <w:lang w:val="en-US" w:eastAsia="zh-CN"/>
        </w:rPr>
        <w:t>数据库信息管理模块</w:t>
      </w:r>
      <w:r>
        <w:rPr>
          <w:rFonts w:hint="eastAsia"/>
        </w:rPr>
        <w:t>包括</w:t>
      </w:r>
      <w:r>
        <w:rPr>
          <w:rFonts w:hint="eastAsia"/>
          <w:lang w:val="en-US" w:eastAsia="zh-CN"/>
        </w:rPr>
        <w:t>显示高校的数据信息，管理员可以编辑数据库信息，删除数据库信息，增加新的数据信息。其中整体流程如下:</w:t>
      </w:r>
    </w:p>
    <w:p>
      <w:pPr>
        <w:rPr>
          <w:rFonts w:hint="default"/>
          <w:lang w:val="en-US" w:eastAsia="zh-CN"/>
        </w:rPr>
      </w:pPr>
    </w:p>
    <w:p>
      <w:pPr>
        <w:jc w:val="center"/>
        <w:rPr>
          <w:rFonts w:hint="default"/>
          <w:lang w:val="en-US" w:eastAsia="zh-CN"/>
        </w:rPr>
      </w:pPr>
      <w:r>
        <w:drawing>
          <wp:inline distT="0" distB="0" distL="114300" distR="114300">
            <wp:extent cx="3924300" cy="5341620"/>
            <wp:effectExtent l="0" t="0" r="7620" b="7620"/>
            <wp:docPr id="2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pic:cNvPicPr>
                      <a:picLocks noChangeAspect="1"/>
                    </pic:cNvPicPr>
                  </pic:nvPicPr>
                  <pic:blipFill>
                    <a:blip r:embed="rId23"/>
                    <a:stretch>
                      <a:fillRect/>
                    </a:stretch>
                  </pic:blipFill>
                  <pic:spPr>
                    <a:xfrm>
                      <a:off x="0" y="0"/>
                      <a:ext cx="3924300" cy="5341620"/>
                    </a:xfrm>
                    <a:prstGeom prst="rect">
                      <a:avLst/>
                    </a:prstGeom>
                    <a:noFill/>
                    <a:ln>
                      <a:noFill/>
                    </a:ln>
                  </pic:spPr>
                </pic:pic>
              </a:graphicData>
            </a:graphic>
          </wp:inline>
        </w:drawing>
      </w:r>
    </w:p>
    <w:p>
      <w:pPr>
        <w:pStyle w:val="5"/>
        <w:bidi w:val="0"/>
        <w:outlineLvl w:val="1"/>
        <w:rPr>
          <w:rFonts w:hint="eastAsia"/>
          <w:lang w:val="en-US" w:eastAsia="zh-CN"/>
        </w:rPr>
      </w:pPr>
      <w:bookmarkStart w:id="17" w:name="_Toc25874"/>
      <w:r>
        <w:rPr>
          <w:rFonts w:hint="eastAsia"/>
          <w:lang w:val="en-US" w:eastAsia="zh-CN"/>
        </w:rPr>
        <w:t>4.7 数据字典</w:t>
      </w:r>
      <w:bookmarkEnd w:id="17"/>
    </w:p>
    <w:p>
      <w:pPr>
        <w:pStyle w:val="11"/>
      </w:pPr>
      <w:r>
        <w:rPr>
          <w:rFonts w:hint="eastAsia"/>
        </w:rPr>
        <w:t>可见《数据库设计说明书》</w:t>
      </w:r>
    </w:p>
    <w:p>
      <w:pPr>
        <w:pStyle w:val="4"/>
        <w:bidi w:val="0"/>
        <w:outlineLvl w:val="0"/>
        <w:rPr>
          <w:rFonts w:hint="eastAsia"/>
          <w:lang w:val="en-US" w:eastAsia="zh-CN"/>
        </w:rPr>
      </w:pPr>
      <w:bookmarkStart w:id="18" w:name="_Toc26865"/>
      <w:r>
        <w:rPr>
          <w:rFonts w:hint="eastAsia"/>
          <w:lang w:val="en-US" w:eastAsia="zh-CN"/>
        </w:rPr>
        <w:t>5 性能</w:t>
      </w:r>
      <w:bookmarkEnd w:id="18"/>
      <w:r>
        <w:rPr>
          <w:rFonts w:hint="eastAsia"/>
          <w:lang w:val="en-US" w:eastAsia="zh-CN"/>
        </w:rPr>
        <w:t xml:space="preserve"> </w:t>
      </w:r>
    </w:p>
    <w:p>
      <w:pPr>
        <w:pStyle w:val="11"/>
        <w:rPr>
          <w:rFonts w:hint="eastAsia"/>
        </w:rPr>
      </w:pPr>
      <w:r>
        <w:rPr>
          <w:rFonts w:hint="eastAsia"/>
        </w:rPr>
        <w:t>所有</w:t>
      </w:r>
      <w:r>
        <w:rPr>
          <w:rFonts w:hint="eastAsia"/>
          <w:lang w:val="en-US" w:eastAsia="zh-CN"/>
        </w:rPr>
        <w:t>高校</w:t>
      </w:r>
      <w:r>
        <w:rPr>
          <w:rFonts w:hint="eastAsia"/>
        </w:rPr>
        <w:t>信息，个人信息的响应时间不应该超过20秒。</w:t>
      </w:r>
    </w:p>
    <w:p>
      <w:pPr>
        <w:pStyle w:val="4"/>
        <w:bidi w:val="0"/>
        <w:outlineLvl w:val="0"/>
        <w:rPr>
          <w:rFonts w:hint="eastAsia"/>
          <w:lang w:val="en-US" w:eastAsia="zh-CN"/>
        </w:rPr>
      </w:pPr>
      <w:bookmarkStart w:id="19" w:name="_Toc19172"/>
      <w:r>
        <w:rPr>
          <w:rFonts w:hint="eastAsia"/>
          <w:lang w:val="en-US" w:eastAsia="zh-CN"/>
        </w:rPr>
        <w:t>6 接口</w:t>
      </w:r>
      <w:bookmarkEnd w:id="19"/>
    </w:p>
    <w:p>
      <w:pPr>
        <w:ind w:firstLine="420" w:firstLineChars="0"/>
        <w:rPr>
          <w:rFonts w:hint="eastAsia" w:ascii="宋体" w:hAnsi="宋体" w:eastAsia="宋体" w:cs="宋体"/>
          <w:sz w:val="21"/>
          <w:szCs w:val="21"/>
          <w:lang w:eastAsia="zh-CN"/>
        </w:rPr>
      </w:pPr>
      <w:r>
        <w:rPr>
          <w:rFonts w:ascii="宋体" w:hAnsi="宋体" w:eastAsia="宋体" w:cs="宋体"/>
          <w:sz w:val="21"/>
          <w:szCs w:val="21"/>
        </w:rPr>
        <w:t>1. 用户界面接口（</w:t>
      </w:r>
      <w:r>
        <w:rPr>
          <w:rFonts w:ascii="宋体" w:hAnsi="宋体" w:eastAsia="宋体" w:cs="宋体"/>
          <w:b/>
          <w:bCs/>
          <w:sz w:val="21"/>
          <w:szCs w:val="21"/>
        </w:rPr>
        <w:t>CSS和JavaScript</w:t>
      </w:r>
      <w:r>
        <w:rPr>
          <w:rFonts w:ascii="宋体" w:hAnsi="宋体" w:eastAsia="宋体" w:cs="宋体"/>
          <w:sz w:val="21"/>
          <w:szCs w:val="21"/>
        </w:rPr>
        <w:t>）</w:t>
      </w:r>
    </w:p>
    <w:p>
      <w:pPr>
        <w:ind w:firstLine="420" w:firstLineChars="0"/>
        <w:rPr>
          <w:rFonts w:hint="default"/>
          <w:sz w:val="21"/>
          <w:szCs w:val="21"/>
          <w:lang w:val="en-US" w:eastAsia="zh-CN"/>
        </w:rPr>
      </w:pPr>
      <w:r>
        <w:rPr>
          <w:rFonts w:hint="eastAsia" w:ascii="宋体" w:hAnsi="宋体" w:eastAsia="宋体" w:cs="宋体"/>
          <w:sz w:val="21"/>
          <w:szCs w:val="21"/>
          <w:lang w:val="en-US" w:eastAsia="zh-CN"/>
        </w:rPr>
        <w:tab/>
      </w:r>
      <w:r>
        <w:rPr>
          <w:rFonts w:ascii="宋体" w:hAnsi="宋体" w:eastAsia="宋体" w:cs="宋体"/>
          <w:sz w:val="21"/>
          <w:szCs w:val="21"/>
        </w:rPr>
        <w:t>2. 数据库接口(</w:t>
      </w:r>
      <w:r>
        <w:rPr>
          <w:rFonts w:ascii="宋体" w:hAnsi="宋体" w:eastAsia="宋体" w:cs="宋体"/>
          <w:b/>
          <w:bCs/>
          <w:sz w:val="21"/>
          <w:szCs w:val="21"/>
        </w:rPr>
        <w:t>MySQL</w:t>
      </w:r>
      <w:r>
        <w:rPr>
          <w:rFonts w:ascii="宋体" w:hAnsi="宋体" w:eastAsia="宋体" w:cs="宋体"/>
          <w:sz w:val="21"/>
          <w:szCs w:val="21"/>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lowerLetter"/>
      <w:lvlText w:val="%1."/>
      <w:lvlJc w:val="left"/>
      <w:pPr>
        <w:tabs>
          <w:tab w:val="left" w:pos="845"/>
        </w:tabs>
        <w:ind w:left="845" w:hanging="420"/>
      </w:pPr>
      <w:rPr>
        <w:rFonts w:hint="eastAsia"/>
      </w:rPr>
    </w:lvl>
    <w:lvl w:ilvl="1" w:tentative="0">
      <w:start w:val="3"/>
      <w:numFmt w:val="decimal"/>
      <w:lvlText w:val="%2"/>
      <w:lvlJc w:val="left"/>
      <w:pPr>
        <w:tabs>
          <w:tab w:val="left" w:pos="780"/>
        </w:tabs>
        <w:ind w:left="780" w:hanging="360"/>
      </w:pPr>
      <w:rPr>
        <w:rFonts w:hint="default"/>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554"/>
        </w:tabs>
        <w:ind w:left="1554"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1554"/>
        </w:tabs>
        <w:ind w:left="1554"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647CB9E"/>
    <w:multiLevelType w:val="singleLevel"/>
    <w:tmpl w:val="3647CB9E"/>
    <w:lvl w:ilvl="0" w:tentative="0">
      <w:start w:val="1"/>
      <w:numFmt w:val="decimal"/>
      <w:lvlText w:val="%1."/>
      <w:lvlJc w:val="left"/>
      <w:pPr>
        <w:tabs>
          <w:tab w:val="left" w:pos="312"/>
        </w:tabs>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enry xiao">
    <w15:presenceInfo w15:providerId="None" w15:userId="henry xi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DNjOWZiMmJiYTIwMGUxOWNiOWVjNWRhNjA5NTQifQ=="/>
  </w:docVars>
  <w:rsids>
    <w:rsidRoot w:val="265769A0"/>
    <w:rsid w:val="05371FE7"/>
    <w:rsid w:val="086E04DE"/>
    <w:rsid w:val="265769A0"/>
    <w:rsid w:val="28EC4B3E"/>
    <w:rsid w:val="5D0A678D"/>
    <w:rsid w:val="740025FF"/>
    <w:rsid w:val="751B258A"/>
    <w:rsid w:val="7A2D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0">
    <w:name w:val="Normal Indent"/>
    <w:basedOn w:val="1"/>
    <w:qFormat/>
    <w:uiPriority w:val="0"/>
    <w:pPr>
      <w:ind w:left="900" w:hanging="900"/>
    </w:pPr>
  </w:style>
  <w:style w:type="paragraph" w:styleId="11">
    <w:name w:val="Body Text"/>
    <w:basedOn w:val="1"/>
    <w:qFormat/>
    <w:uiPriority w:val="0"/>
    <w:pPr>
      <w:keepLines/>
      <w:spacing w:before="40" w:beforeLines="0" w:beforeAutospacing="0" w:after="40" w:afterLines="0" w:afterAutospacing="0"/>
      <w:ind w:left="720"/>
    </w:pPr>
    <w:rPr>
      <w:rFonts w:ascii="Arial" w:hAnsi="Arial" w:eastAsia="宋体"/>
      <w:snapToGrid w:val="0"/>
      <w:lang w:val="en-US" w:eastAsia="zh-CN"/>
    </w:rPr>
  </w:style>
  <w:style w:type="paragraph" w:styleId="12">
    <w:name w:val="footer"/>
    <w:basedOn w:val="1"/>
    <w:qFormat/>
    <w:uiPriority w:val="0"/>
    <w:pPr>
      <w:tabs>
        <w:tab w:val="center" w:pos="4153"/>
        <w:tab w:val="right" w:pos="8306"/>
      </w:tabs>
      <w:snapToGrid w:val="0"/>
      <w:jc w:val="left"/>
    </w:pPr>
    <w:rPr>
      <w:rFonts w:ascii="Calibri" w:hAnsi="Calibri" w:eastAsia="宋体" w:cs="Times New Roman"/>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Calibri" w:hAnsi="Calibri" w:eastAsia="宋体" w:cs="Times New Roman"/>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qFormat/>
    <w:uiPriority w:val="0"/>
    <w:pPr>
      <w:spacing w:before="0" w:beforeAutospacing="1" w:after="0" w:afterAutospacing="1"/>
      <w:ind w:left="0" w:right="0"/>
      <w:jc w:val="left"/>
    </w:pPr>
    <w:rPr>
      <w:rFonts w:ascii="Calibri" w:hAnsi="Calibri" w:eastAsia="宋体" w:cs="Times New Roman"/>
      <w:kern w:val="0"/>
      <w:sz w:val="24"/>
      <w:lang w:val="en-US" w:eastAsia="zh-CN" w:bidi="ar"/>
    </w:rPr>
  </w:style>
  <w:style w:type="paragraph" w:styleId="17">
    <w:name w:val="Title"/>
    <w:basedOn w:val="1"/>
    <w:next w:val="1"/>
    <w:qFormat/>
    <w:uiPriority w:val="0"/>
    <w:pPr>
      <w:jc w:val="center"/>
    </w:pPr>
    <w:rPr>
      <w:rFonts w:ascii="Arial" w:hAnsi="Arial"/>
      <w:b/>
      <w:snapToGrid w:val="0"/>
      <w:kern w:val="0"/>
      <w:sz w:val="36"/>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Tabletext"/>
    <w:basedOn w:val="1"/>
    <w:qFormat/>
    <w:uiPriority w:val="0"/>
    <w:pPr>
      <w:spacing w:line="240" w:lineRule="atLeast"/>
      <w:jc w:val="left"/>
    </w:pPr>
    <w:rPr>
      <w:rFonts w:ascii="Arial" w:hAnsi="Arial"/>
      <w:snapToGrid w:val="0"/>
      <w:kern w:val="0"/>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项目计划2"/>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Abu设计</Manager>
  <Company>Abu设计</Company>
  <Pages>18</Pages>
  <Words>2349</Words>
  <Characters>2658</Characters>
  <Lines>0</Lines>
  <Paragraphs>0</Paragraphs>
  <TotalTime>124</TotalTime>
  <ScaleCrop>false</ScaleCrop>
  <LinksUpToDate>false</LinksUpToDate>
  <CharactersWithSpaces>2830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信纸</cp:category>
  <dcterms:created xsi:type="dcterms:W3CDTF">2018-02-20T15:36:00Z</dcterms:created>
  <dc:creator>Abu设计</dc:creator>
  <dc:description>更多Abu设计的信纸请访问
http://chn.docer.com/works?userid=415014680
谢谢支持</dc:description>
  <cp:keywords>信纸 信笺背景</cp:keywords>
  <cp:lastModifiedBy>风铃霏靡</cp:lastModifiedBy>
  <dcterms:modified xsi:type="dcterms:W3CDTF">2023-07-19T14:16:33Z</dcterms:modified>
  <dc:subject>信纸</dc:subject>
  <dc:title>信纸-Abu设计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26BDF5479C10427E9FA97578BDD53826_11</vt:lpwstr>
  </property>
</Properties>
</file>